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8742363</wp:posOffset>
                </wp:positionV>
                <wp:extent cx="7324725" cy="923925"/>
                <wp:effectExtent b="0" l="0" r="0" t="0"/>
                <wp:wrapSquare wrapText="bothSides" distB="0" distT="0" distL="114300" distR="114300"/>
                <wp:docPr id="2"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8"/>
                                <w:vertAlign w:val="baseline"/>
                              </w:rPr>
                              <w:t xml:space="preserve">Trinh Dong NGUYEN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8"/>
                                <w:vertAlign w:val="baseline"/>
                              </w:rPr>
                            </w:r>
                            <w:r w:rsidDel="00000000" w:rsidR="00000000" w:rsidRPr="00000000">
                              <w:rPr>
                                <w:rFonts w:ascii="Calibri" w:cs="Calibri" w:eastAsia="Calibri" w:hAnsi="Calibri"/>
                                <w:b w:val="0"/>
                                <w:i w:val="0"/>
                                <w:smallCaps w:val="0"/>
                                <w:strike w:val="0"/>
                                <w:color w:val="595959"/>
                                <w:sz w:val="18"/>
                                <w:vertAlign w:val="baseline"/>
                              </w:rPr>
                              <w:t xml:space="preserve">[Email address]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8742363</wp:posOffset>
                </wp:positionV>
                <wp:extent cx="7324725" cy="92392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7480618</wp:posOffset>
                </wp:positionV>
                <wp:extent cx="7324725" cy="1019175"/>
                <wp:effectExtent b="0" l="0" r="0" t="0"/>
                <wp:wrapSquare wrapText="bothSides" distB="0" distT="0" distL="114300" distR="114300"/>
                <wp:docPr id="3" name=""/>
                <a:graphic>
                  <a:graphicData uri="http://schemas.microsoft.com/office/word/2010/wordprocessingShape">
                    <wps:wsp>
                      <wps:cNvSpPr/>
                      <wps:cNvPr id="4" name="Shape 4"/>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1"/>
                                <w:smallCaps w:val="0"/>
                                <w:strike w:val="0"/>
                                <w:color w:val="1f497d"/>
                                <w:sz w:val="22"/>
                                <w:vertAlign w:val="baseline"/>
                              </w:rPr>
                              <w:t xml:space="preserve">Prepared for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1"/>
                                <w:smallCaps w:val="0"/>
                                <w:strike w:val="0"/>
                                <w:color w:val="1f497d"/>
                                <w:sz w:val="22"/>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T&amp;L Project</w:t>
                            </w:r>
                          </w:p>
                          <w:p w:rsidR="00000000" w:rsidDel="00000000" w:rsidP="00000000" w:rsidRDefault="00000000" w:rsidRPr="00000000">
                            <w:pPr>
                              <w:spacing w:after="160" w:before="0" w:line="360"/>
                              <w:ind w:left="0" w:right="0" w:firstLine="454.00001525878906"/>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Arial" w:cs="Arial" w:eastAsia="Arial" w:hAnsi="Arial"/>
                                <w:b w:val="1"/>
                                <w:i w:val="0"/>
                                <w:smallCaps w:val="0"/>
                                <w:strike w:val="0"/>
                                <w:color w:val="1f497d"/>
                                <w:sz w:val="24"/>
                                <w:vertAlign w:val="baseline"/>
                              </w:rPr>
                              <w:t xml:space="preserve">Version 0.7.0</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7480618</wp:posOffset>
                </wp:positionV>
                <wp:extent cx="7324725" cy="1019175"/>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3203258</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SOFTWARE REQUIREMENTS SPECIFICATION</w:t>
                            </w:r>
                          </w:p>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0"/>
                                <w:strike w:val="0"/>
                                <w:color w:val="4472c4"/>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Transport and Logistics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3203258</wp:posOffset>
                </wp:positionV>
                <wp:extent cx="7324725" cy="364807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Revision and </w:t>
      </w:r>
      <w:r w:rsidDel="00000000" w:rsidR="00000000" w:rsidRPr="00000000">
        <w:rPr>
          <w:b w:val="1"/>
          <w:color w:val="365f91"/>
          <w:sz w:val="32"/>
          <w:szCs w:val="32"/>
          <w:rtl w:val="0"/>
        </w:rPr>
        <w:t xml:space="preserve">Sign Off</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 Sheet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Change Record</w:t>
      </w:r>
    </w:p>
    <w:tbl>
      <w:tblPr>
        <w:tblStyle w:val="Table1"/>
        <w:tblW w:w="9459.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2594"/>
        <w:gridCol w:w="1258"/>
        <w:gridCol w:w="3987"/>
        <w:gridCol w:w="1620"/>
        <w:tblGridChange w:id="0">
          <w:tblGrid>
            <w:gridCol w:w="2594"/>
            <w:gridCol w:w="1258"/>
            <w:gridCol w:w="3987"/>
            <w:gridCol w:w="1620"/>
          </w:tblGrid>
        </w:tblGridChange>
      </w:tblGrid>
      <w:tr>
        <w:trPr>
          <w:cantSplit w:val="0"/>
          <w:trHeight w:val="255" w:hRule="atLeast"/>
          <w:tblHeader w:val="0"/>
        </w:trPr>
        <w:tc>
          <w:tcPr>
            <w:shd w:fill="4f81bd" w:val="clear"/>
            <w:tcMar>
              <w:top w:w="29.0" w:type="dxa"/>
              <w:bottom w:w="29.0" w:type="dxa"/>
            </w:tcMar>
          </w:tcPr>
          <w:p w:rsidR="00000000" w:rsidDel="00000000" w:rsidP="00000000" w:rsidRDefault="00000000" w:rsidRPr="00000000" w14:paraId="00000005">
            <w:pPr>
              <w:spacing w:line="240" w:lineRule="auto"/>
              <w:ind w:firstLine="0"/>
              <w:jc w:val="center"/>
              <w:rPr>
                <w:b w:val="1"/>
                <w:color w:val="ffffff"/>
              </w:rPr>
            </w:pPr>
            <w:r w:rsidDel="00000000" w:rsidR="00000000" w:rsidRPr="00000000">
              <w:rPr>
                <w:b w:val="1"/>
                <w:color w:val="ffffff"/>
                <w:rtl w:val="0"/>
              </w:rPr>
              <w:t xml:space="preserve">Author</w:t>
            </w:r>
          </w:p>
        </w:tc>
        <w:tc>
          <w:tcPr>
            <w:shd w:fill="4f81bd" w:val="clear"/>
          </w:tcPr>
          <w:p w:rsidR="00000000" w:rsidDel="00000000" w:rsidP="00000000" w:rsidRDefault="00000000" w:rsidRPr="00000000" w14:paraId="00000006">
            <w:pPr>
              <w:spacing w:line="240"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07">
            <w:pPr>
              <w:spacing w:line="240" w:lineRule="auto"/>
              <w:ind w:firstLine="0"/>
              <w:jc w:val="center"/>
              <w:rPr>
                <w:b w:val="1"/>
                <w:color w:val="ffffff"/>
              </w:rPr>
            </w:pPr>
            <w:r w:rsidDel="00000000" w:rsidR="00000000" w:rsidRPr="00000000">
              <w:rPr>
                <w:b w:val="1"/>
                <w:color w:val="ffffff"/>
                <w:rtl w:val="0"/>
              </w:rPr>
              <w:t xml:space="preserve">Change reference</w:t>
            </w:r>
          </w:p>
        </w:tc>
        <w:tc>
          <w:tcPr>
            <w:shd w:fill="4f81bd" w:val="clear"/>
          </w:tcPr>
          <w:p w:rsidR="00000000" w:rsidDel="00000000" w:rsidP="00000000" w:rsidRDefault="00000000" w:rsidRPr="00000000" w14:paraId="00000008">
            <w:pPr>
              <w:spacing w:line="240" w:lineRule="auto"/>
              <w:ind w:firstLine="0"/>
              <w:jc w:val="center"/>
              <w:rPr>
                <w:b w:val="1"/>
                <w:color w:val="ffffff"/>
              </w:rPr>
            </w:pPr>
            <w:r w:rsidDel="00000000" w:rsidR="00000000" w:rsidRPr="00000000">
              <w:rPr>
                <w:b w:val="1"/>
                <w:color w:val="ffffff"/>
                <w:rtl w:val="0"/>
              </w:rPr>
              <w:t xml:space="preserve">Date</w:t>
            </w:r>
          </w:p>
        </w:tc>
      </w:tr>
      <w:tr>
        <w:trPr>
          <w:cantSplit w:val="0"/>
          <w:trHeight w:val="255" w:hRule="atLeast"/>
          <w:tblHeader w:val="0"/>
        </w:trPr>
        <w:tc>
          <w:tcPr>
            <w:tcMar>
              <w:top w:w="29.0" w:type="dxa"/>
              <w:bottom w:w="29.0" w:type="dxa"/>
            </w:tcMar>
          </w:tcPr>
          <w:p w:rsidR="00000000" w:rsidDel="00000000" w:rsidP="00000000" w:rsidRDefault="00000000" w:rsidRPr="00000000" w14:paraId="00000009">
            <w:pPr>
              <w:ind w:firstLine="0"/>
              <w:rPr>
                <w:color w:val="000000"/>
              </w:rPr>
            </w:pPr>
            <w:r w:rsidDel="00000000" w:rsidR="00000000" w:rsidRPr="00000000">
              <w:rPr>
                <w:color w:val="000000"/>
                <w:rtl w:val="0"/>
              </w:rPr>
              <w:t xml:space="preserve">Trinh-Dong Nguyen</w:t>
            </w:r>
          </w:p>
        </w:tc>
        <w:tc>
          <w:tcPr/>
          <w:p w:rsidR="00000000" w:rsidDel="00000000" w:rsidP="00000000" w:rsidRDefault="00000000" w:rsidRPr="00000000" w14:paraId="0000000A">
            <w:pPr>
              <w:ind w:firstLine="0"/>
              <w:rPr>
                <w:color w:val="000000"/>
              </w:rPr>
            </w:pPr>
            <w:r w:rsidDel="00000000" w:rsidR="00000000" w:rsidRPr="00000000">
              <w:rPr>
                <w:color w:val="000000"/>
                <w:rtl w:val="0"/>
              </w:rPr>
              <w:t xml:space="preserve">0.5.0</w:t>
            </w:r>
          </w:p>
        </w:tc>
        <w:tc>
          <w:tcPr/>
          <w:p w:rsidR="00000000" w:rsidDel="00000000" w:rsidP="00000000" w:rsidRDefault="00000000" w:rsidRPr="00000000" w14:paraId="0000000B">
            <w:pPr>
              <w:ind w:firstLine="0"/>
              <w:rPr>
                <w:color w:val="000000"/>
              </w:rPr>
            </w:pPr>
            <w:r w:rsidDel="00000000" w:rsidR="00000000" w:rsidRPr="00000000">
              <w:rPr>
                <w:color w:val="000000"/>
                <w:rtl w:val="0"/>
              </w:rPr>
              <w:t xml:space="preserve">Complete requirement direction</w:t>
            </w:r>
          </w:p>
        </w:tc>
        <w:tc>
          <w:tcPr/>
          <w:p w:rsidR="00000000" w:rsidDel="00000000" w:rsidP="00000000" w:rsidRDefault="00000000" w:rsidRPr="00000000" w14:paraId="0000000C">
            <w:pPr>
              <w:ind w:firstLine="0"/>
              <w:rPr>
                <w:color w:val="000000"/>
              </w:rPr>
            </w:pPr>
            <w:r w:rsidDel="00000000" w:rsidR="00000000" w:rsidRPr="00000000">
              <w:rPr>
                <w:color w:val="000000"/>
                <w:rtl w:val="0"/>
              </w:rPr>
              <w:t xml:space="preserve">08/08/2021</w:t>
            </w:r>
          </w:p>
        </w:tc>
      </w:tr>
      <w:tr>
        <w:trPr>
          <w:cantSplit w:val="0"/>
          <w:trHeight w:val="255" w:hRule="atLeast"/>
          <w:tblHeader w:val="0"/>
        </w:trPr>
        <w:tc>
          <w:tcPr>
            <w:tcMar>
              <w:top w:w="29.0" w:type="dxa"/>
              <w:bottom w:w="29.0" w:type="dxa"/>
            </w:tcMar>
          </w:tcPr>
          <w:p w:rsidR="00000000" w:rsidDel="00000000" w:rsidP="00000000" w:rsidRDefault="00000000" w:rsidRPr="00000000" w14:paraId="0000000D">
            <w:pPr>
              <w:ind w:firstLine="0"/>
              <w:rPr>
                <w:color w:val="000000"/>
              </w:rPr>
            </w:pPr>
            <w:r w:rsidDel="00000000" w:rsidR="00000000" w:rsidRPr="00000000">
              <w:rPr>
                <w:color w:val="000000"/>
                <w:rtl w:val="0"/>
              </w:rPr>
              <w:t xml:space="preserve">Hoai Nguyen</w:t>
            </w:r>
          </w:p>
        </w:tc>
        <w:tc>
          <w:tcPr/>
          <w:p w:rsidR="00000000" w:rsidDel="00000000" w:rsidP="00000000" w:rsidRDefault="00000000" w:rsidRPr="00000000" w14:paraId="0000000E">
            <w:pPr>
              <w:ind w:firstLine="0"/>
              <w:rPr>
                <w:color w:val="000000"/>
              </w:rPr>
            </w:pPr>
            <w:r w:rsidDel="00000000" w:rsidR="00000000" w:rsidRPr="00000000">
              <w:rPr>
                <w:color w:val="000000"/>
                <w:rtl w:val="0"/>
              </w:rPr>
              <w:t xml:space="preserve">0.7.0</w:t>
            </w:r>
          </w:p>
        </w:tc>
        <w:tc>
          <w:tcPr/>
          <w:p w:rsidR="00000000" w:rsidDel="00000000" w:rsidP="00000000" w:rsidRDefault="00000000" w:rsidRPr="00000000" w14:paraId="0000000F">
            <w:pPr>
              <w:ind w:firstLine="0"/>
              <w:rPr>
                <w:color w:val="000000"/>
              </w:rPr>
            </w:pPr>
            <w:r w:rsidDel="00000000" w:rsidR="00000000" w:rsidRPr="00000000">
              <w:rPr>
                <w:color w:val="000000"/>
                <w:rtl w:val="0"/>
              </w:rPr>
              <w:t xml:space="preserve">Complete requirement direction</w:t>
            </w:r>
          </w:p>
        </w:tc>
        <w:tc>
          <w:tcPr/>
          <w:p w:rsidR="00000000" w:rsidDel="00000000" w:rsidP="00000000" w:rsidRDefault="00000000" w:rsidRPr="00000000" w14:paraId="00000010">
            <w:pPr>
              <w:ind w:firstLine="0"/>
              <w:rPr>
                <w:color w:val="000000"/>
              </w:rPr>
            </w:pPr>
            <w:r w:rsidDel="00000000" w:rsidR="00000000" w:rsidRPr="00000000">
              <w:rPr>
                <w:color w:val="000000"/>
                <w:rtl w:val="0"/>
              </w:rPr>
              <w:t xml:space="preserve">08/09/2021</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Reviewers</w:t>
      </w:r>
    </w:p>
    <w:tbl>
      <w:tblPr>
        <w:tblStyle w:val="Table2"/>
        <w:tblW w:w="9592.0" w:type="dxa"/>
        <w:jc w:val="left"/>
        <w:tblInd w:w="385.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2430"/>
        <w:gridCol w:w="1433"/>
        <w:gridCol w:w="1559"/>
        <w:gridCol w:w="2550"/>
        <w:gridCol w:w="1620"/>
        <w:tblGridChange w:id="0">
          <w:tblGrid>
            <w:gridCol w:w="2430"/>
            <w:gridCol w:w="1433"/>
            <w:gridCol w:w="1559"/>
            <w:gridCol w:w="2550"/>
            <w:gridCol w:w="1620"/>
          </w:tblGrid>
        </w:tblGridChange>
      </w:tblGrid>
      <w:tr>
        <w:trPr>
          <w:cantSplit w:val="0"/>
          <w:trHeight w:val="255" w:hRule="atLeast"/>
          <w:tblHeader w:val="0"/>
        </w:trPr>
        <w:tc>
          <w:tcPr>
            <w:shd w:fill="4f81bd" w:val="clear"/>
            <w:tcMar>
              <w:top w:w="29.0" w:type="dxa"/>
              <w:left w:w="115.0" w:type="dxa"/>
              <w:bottom w:w="29.0" w:type="dxa"/>
              <w:right w:w="115.0" w:type="dxa"/>
            </w:tcMar>
          </w:tcPr>
          <w:p w:rsidR="00000000" w:rsidDel="00000000" w:rsidP="00000000" w:rsidRDefault="00000000" w:rsidRPr="00000000" w14:paraId="00000012">
            <w:pPr>
              <w:spacing w:line="240" w:lineRule="auto"/>
              <w:ind w:firstLine="0"/>
              <w:jc w:val="center"/>
              <w:rPr>
                <w:b w:val="1"/>
                <w:color w:val="ffffff"/>
              </w:rPr>
            </w:pPr>
            <w:r w:rsidDel="00000000" w:rsidR="00000000" w:rsidRPr="00000000">
              <w:rPr>
                <w:b w:val="1"/>
                <w:color w:val="ffffff"/>
                <w:rtl w:val="0"/>
              </w:rPr>
              <w:t xml:space="preserve">Name</w:t>
            </w:r>
          </w:p>
        </w:tc>
        <w:tc>
          <w:tcPr>
            <w:shd w:fill="4f81bd" w:val="clear"/>
          </w:tcPr>
          <w:p w:rsidR="00000000" w:rsidDel="00000000" w:rsidP="00000000" w:rsidRDefault="00000000" w:rsidRPr="00000000" w14:paraId="00000013">
            <w:pPr>
              <w:spacing w:line="240" w:lineRule="auto"/>
              <w:ind w:firstLine="0"/>
              <w:jc w:val="center"/>
              <w:rPr>
                <w:b w:val="1"/>
                <w:color w:val="ffffff"/>
              </w:rPr>
            </w:pPr>
            <w:r w:rsidDel="00000000" w:rsidR="00000000" w:rsidRPr="00000000">
              <w:rPr>
                <w:b w:val="1"/>
                <w:color w:val="ffffff"/>
                <w:rtl w:val="0"/>
              </w:rPr>
              <w:t xml:space="preserve">Company</w:t>
            </w:r>
          </w:p>
        </w:tc>
        <w:tc>
          <w:tcPr>
            <w:shd w:fill="4f81bd" w:val="clear"/>
            <w:tcMar>
              <w:top w:w="29.0" w:type="dxa"/>
              <w:bottom w:w="29.0" w:type="dxa"/>
            </w:tcMar>
          </w:tcPr>
          <w:p w:rsidR="00000000" w:rsidDel="00000000" w:rsidP="00000000" w:rsidRDefault="00000000" w:rsidRPr="00000000" w14:paraId="00000014">
            <w:pPr>
              <w:spacing w:line="240" w:lineRule="auto"/>
              <w:ind w:firstLine="0"/>
              <w:jc w:val="center"/>
              <w:rPr>
                <w:b w:val="1"/>
                <w:color w:val="ffffff"/>
              </w:rPr>
            </w:pPr>
            <w:r w:rsidDel="00000000" w:rsidR="00000000" w:rsidRPr="00000000">
              <w:rPr>
                <w:b w:val="1"/>
                <w:color w:val="ffffff"/>
                <w:rtl w:val="0"/>
              </w:rPr>
              <w:t xml:space="preserve">Version </w:t>
            </w:r>
          </w:p>
        </w:tc>
        <w:tc>
          <w:tcPr>
            <w:shd w:fill="4f81bd" w:val="clear"/>
          </w:tcPr>
          <w:p w:rsidR="00000000" w:rsidDel="00000000" w:rsidP="00000000" w:rsidRDefault="00000000" w:rsidRPr="00000000" w14:paraId="00000015">
            <w:pPr>
              <w:spacing w:line="240" w:lineRule="auto"/>
              <w:ind w:firstLine="0"/>
              <w:jc w:val="center"/>
              <w:rPr>
                <w:b w:val="1"/>
                <w:color w:val="ffffff"/>
              </w:rPr>
            </w:pPr>
            <w:r w:rsidDel="00000000" w:rsidR="00000000" w:rsidRPr="00000000">
              <w:rPr>
                <w:b w:val="1"/>
                <w:color w:val="ffffff"/>
                <w:rtl w:val="0"/>
              </w:rPr>
              <w:t xml:space="preserve">Position</w:t>
            </w:r>
          </w:p>
        </w:tc>
        <w:tc>
          <w:tcPr>
            <w:shd w:fill="4f81bd" w:val="clear"/>
          </w:tcPr>
          <w:p w:rsidR="00000000" w:rsidDel="00000000" w:rsidP="00000000" w:rsidRDefault="00000000" w:rsidRPr="00000000" w14:paraId="00000016">
            <w:pPr>
              <w:spacing w:line="240" w:lineRule="auto"/>
              <w:ind w:firstLine="0"/>
              <w:jc w:val="center"/>
              <w:rPr>
                <w:b w:val="1"/>
                <w:color w:val="ffffff"/>
              </w:rPr>
            </w:pPr>
            <w:r w:rsidDel="00000000" w:rsidR="00000000" w:rsidRPr="00000000">
              <w:rPr>
                <w:b w:val="1"/>
                <w:color w:val="ffffff"/>
                <w:rtl w:val="0"/>
              </w:rPr>
              <w:t xml:space="preserve">Date</w:t>
            </w:r>
          </w:p>
        </w:tc>
      </w:tr>
      <w:tr>
        <w:trPr>
          <w:cantSplit w:val="0"/>
          <w:trHeight w:val="255" w:hRule="atLeast"/>
          <w:tblHeader w:val="0"/>
        </w:trPr>
        <w:tc>
          <w:tcPr>
            <w:tcMar>
              <w:top w:w="29.0" w:type="dxa"/>
              <w:left w:w="115.0" w:type="dxa"/>
              <w:bottom w:w="29.0" w:type="dxa"/>
              <w:right w:w="115.0" w:type="dxa"/>
            </w:tcMar>
          </w:tcPr>
          <w:p w:rsidR="00000000" w:rsidDel="00000000" w:rsidP="00000000" w:rsidRDefault="00000000" w:rsidRPr="00000000" w14:paraId="00000017">
            <w:pPr>
              <w:ind w:firstLine="0"/>
              <w:rPr>
                <w:color w:val="000000"/>
              </w:rPr>
            </w:pPr>
            <w:r w:rsidDel="00000000" w:rsidR="00000000" w:rsidRPr="00000000">
              <w:rPr>
                <w:color w:val="000000"/>
                <w:rtl w:val="0"/>
              </w:rPr>
              <w:t xml:space="preserve">Ha Tran</w:t>
            </w:r>
          </w:p>
        </w:tc>
        <w:tc>
          <w:tcPr/>
          <w:p w:rsidR="00000000" w:rsidDel="00000000" w:rsidP="00000000" w:rsidRDefault="00000000" w:rsidRPr="00000000" w14:paraId="00000018">
            <w:pPr>
              <w:ind w:firstLine="0"/>
              <w:rPr>
                <w:color w:val="000000"/>
              </w:rPr>
            </w:pPr>
            <w:r w:rsidDel="00000000" w:rsidR="00000000" w:rsidRPr="00000000">
              <w:rPr>
                <w:color w:val="000000"/>
                <w:rtl w:val="0"/>
              </w:rPr>
              <w:t xml:space="preserve">FPT</w:t>
            </w:r>
          </w:p>
        </w:tc>
        <w:tc>
          <w:tcPr>
            <w:tcMar>
              <w:top w:w="29.0" w:type="dxa"/>
              <w:bottom w:w="29.0" w:type="dxa"/>
            </w:tcMar>
          </w:tcPr>
          <w:p w:rsidR="00000000" w:rsidDel="00000000" w:rsidP="00000000" w:rsidRDefault="00000000" w:rsidRPr="00000000" w14:paraId="00000019">
            <w:pPr>
              <w:ind w:firstLine="0"/>
              <w:rPr>
                <w:color w:val="000000"/>
              </w:rPr>
            </w:pPr>
            <w:r w:rsidDel="00000000" w:rsidR="00000000" w:rsidRPr="00000000">
              <w:rPr>
                <w:color w:val="000000"/>
                <w:rtl w:val="0"/>
              </w:rPr>
              <w:t xml:space="preserve">0.5.0</w:t>
            </w:r>
          </w:p>
        </w:tc>
        <w:tc>
          <w:tcPr/>
          <w:p w:rsidR="00000000" w:rsidDel="00000000" w:rsidP="00000000" w:rsidRDefault="00000000" w:rsidRPr="00000000" w14:paraId="0000001A">
            <w:pPr>
              <w:ind w:firstLine="0"/>
              <w:rPr>
                <w:color w:val="000000"/>
              </w:rPr>
            </w:pPr>
            <w:r w:rsidDel="00000000" w:rsidR="00000000" w:rsidRPr="00000000">
              <w:rPr>
                <w:color w:val="000000"/>
                <w:rtl w:val="0"/>
              </w:rPr>
              <w:t xml:space="preserve">AD Team Lead</w:t>
            </w:r>
          </w:p>
        </w:tc>
        <w:tc>
          <w:tcPr/>
          <w:p w:rsidR="00000000" w:rsidDel="00000000" w:rsidP="00000000" w:rsidRDefault="00000000" w:rsidRPr="00000000" w14:paraId="0000001B">
            <w:pPr>
              <w:ind w:firstLine="0"/>
              <w:rPr>
                <w:color w:val="000000"/>
              </w:rPr>
            </w:pPr>
            <w:r w:rsidDel="00000000" w:rsidR="00000000" w:rsidRPr="00000000">
              <w:rPr>
                <w:color w:val="000000"/>
                <w:rtl w:val="0"/>
              </w:rPr>
              <w:t xml:space="preserve">08/08/2021</w:t>
            </w:r>
          </w:p>
        </w:tc>
      </w:tr>
      <w:tr>
        <w:trPr>
          <w:cantSplit w:val="0"/>
          <w:trHeight w:val="255" w:hRule="atLeast"/>
          <w:tblHeader w:val="0"/>
        </w:trPr>
        <w:tc>
          <w:tcPr>
            <w:tcMar>
              <w:top w:w="29.0" w:type="dxa"/>
              <w:left w:w="115.0" w:type="dxa"/>
              <w:bottom w:w="29.0" w:type="dxa"/>
              <w:right w:w="115.0" w:type="dxa"/>
            </w:tcMar>
          </w:tcPr>
          <w:p w:rsidR="00000000" w:rsidDel="00000000" w:rsidP="00000000" w:rsidRDefault="00000000" w:rsidRPr="00000000" w14:paraId="0000001C">
            <w:pPr>
              <w:ind w:firstLine="0"/>
              <w:rPr>
                <w:color w:val="000000"/>
              </w:rPr>
            </w:pPr>
            <w:r w:rsidDel="00000000" w:rsidR="00000000" w:rsidRPr="00000000">
              <w:rPr>
                <w:color w:val="000000"/>
                <w:rtl w:val="0"/>
              </w:rPr>
              <w:t xml:space="preserve">Ha Tran</w:t>
            </w:r>
          </w:p>
        </w:tc>
        <w:tc>
          <w:tcPr/>
          <w:p w:rsidR="00000000" w:rsidDel="00000000" w:rsidP="00000000" w:rsidRDefault="00000000" w:rsidRPr="00000000" w14:paraId="0000001D">
            <w:pPr>
              <w:ind w:firstLine="0"/>
              <w:rPr>
                <w:color w:val="000000"/>
              </w:rPr>
            </w:pPr>
            <w:r w:rsidDel="00000000" w:rsidR="00000000" w:rsidRPr="00000000">
              <w:rPr>
                <w:color w:val="000000"/>
                <w:rtl w:val="0"/>
              </w:rPr>
              <w:t xml:space="preserve">FPT</w:t>
            </w:r>
          </w:p>
        </w:tc>
        <w:tc>
          <w:tcPr>
            <w:tcMar>
              <w:top w:w="29.0" w:type="dxa"/>
              <w:bottom w:w="29.0" w:type="dxa"/>
            </w:tcMar>
          </w:tcPr>
          <w:p w:rsidR="00000000" w:rsidDel="00000000" w:rsidP="00000000" w:rsidRDefault="00000000" w:rsidRPr="00000000" w14:paraId="0000001E">
            <w:pPr>
              <w:ind w:firstLine="0"/>
              <w:rPr>
                <w:color w:val="000000"/>
              </w:rPr>
            </w:pPr>
            <w:r w:rsidDel="00000000" w:rsidR="00000000" w:rsidRPr="00000000">
              <w:rPr>
                <w:color w:val="000000"/>
                <w:rtl w:val="0"/>
              </w:rPr>
              <w:t xml:space="preserve">0.7.0</w:t>
            </w:r>
          </w:p>
        </w:tc>
        <w:tc>
          <w:tcPr/>
          <w:p w:rsidR="00000000" w:rsidDel="00000000" w:rsidP="00000000" w:rsidRDefault="00000000" w:rsidRPr="00000000" w14:paraId="0000001F">
            <w:pPr>
              <w:ind w:firstLine="0"/>
              <w:rPr>
                <w:color w:val="000000"/>
              </w:rPr>
            </w:pPr>
            <w:r w:rsidDel="00000000" w:rsidR="00000000" w:rsidRPr="00000000">
              <w:rPr>
                <w:color w:val="000000"/>
                <w:rtl w:val="0"/>
              </w:rPr>
              <w:t xml:space="preserve">AD Team Lead</w:t>
            </w:r>
          </w:p>
        </w:tc>
        <w:tc>
          <w:tcPr/>
          <w:p w:rsidR="00000000" w:rsidDel="00000000" w:rsidP="00000000" w:rsidRDefault="00000000" w:rsidRPr="00000000" w14:paraId="00000020">
            <w:pPr>
              <w:ind w:firstLine="0"/>
              <w:rPr>
                <w:color w:val="000000"/>
              </w:rPr>
            </w:pPr>
            <w:r w:rsidDel="00000000" w:rsidR="00000000" w:rsidRPr="00000000">
              <w:rPr>
                <w:color w:val="000000"/>
                <w:rtl w:val="0"/>
              </w:rPr>
              <w:t xml:space="preserve">08/10/2021</w:t>
            </w:r>
          </w:p>
        </w:tc>
      </w:tr>
      <w:tr>
        <w:trPr>
          <w:cantSplit w:val="0"/>
          <w:trHeight w:val="255" w:hRule="atLeast"/>
          <w:tblHeader w:val="0"/>
        </w:trPr>
        <w:tc>
          <w:tcPr>
            <w:tcMar>
              <w:top w:w="29.0" w:type="dxa"/>
              <w:left w:w="115.0" w:type="dxa"/>
              <w:bottom w:w="29.0" w:type="dxa"/>
              <w:right w:w="115.0" w:type="dxa"/>
            </w:tcMar>
          </w:tcPr>
          <w:p w:rsidR="00000000" w:rsidDel="00000000" w:rsidP="00000000" w:rsidRDefault="00000000" w:rsidRPr="00000000" w14:paraId="00000021">
            <w:pPr>
              <w:ind w:firstLine="0"/>
              <w:rPr>
                <w:color w:val="000000"/>
              </w:rPr>
            </w:pPr>
            <w:r w:rsidDel="00000000" w:rsidR="00000000" w:rsidRPr="00000000">
              <w:rPr>
                <w:rtl w:val="0"/>
              </w:rPr>
            </w:r>
          </w:p>
        </w:tc>
        <w:tc>
          <w:tcPr/>
          <w:p w:rsidR="00000000" w:rsidDel="00000000" w:rsidP="00000000" w:rsidRDefault="00000000" w:rsidRPr="00000000" w14:paraId="00000022">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3">
            <w:pPr>
              <w:ind w:firstLine="0"/>
              <w:rPr>
                <w:color w:val="000000"/>
              </w:rPr>
            </w:pPr>
            <w:r w:rsidDel="00000000" w:rsidR="00000000" w:rsidRPr="00000000">
              <w:rPr>
                <w:rtl w:val="0"/>
              </w:rPr>
            </w:r>
          </w:p>
        </w:tc>
        <w:tc>
          <w:tcPr/>
          <w:p w:rsidR="00000000" w:rsidDel="00000000" w:rsidP="00000000" w:rsidRDefault="00000000" w:rsidRPr="00000000" w14:paraId="00000024">
            <w:pPr>
              <w:ind w:firstLine="0"/>
              <w:rPr>
                <w:color w:val="000000"/>
              </w:rPr>
            </w:pPr>
            <w:r w:rsidDel="00000000" w:rsidR="00000000" w:rsidRPr="00000000">
              <w:rPr>
                <w:rtl w:val="0"/>
              </w:rPr>
            </w:r>
          </w:p>
        </w:tc>
        <w:tc>
          <w:tcPr/>
          <w:p w:rsidR="00000000" w:rsidDel="00000000" w:rsidP="00000000" w:rsidRDefault="00000000" w:rsidRPr="00000000" w14:paraId="00000025">
            <w:pPr>
              <w:ind w:firstLine="0"/>
              <w:rPr>
                <w:color w:val="000000"/>
              </w:rPr>
            </w:pPr>
            <w:r w:rsidDel="00000000" w:rsidR="00000000" w:rsidRPr="00000000">
              <w:rPr>
                <w:rtl w:val="0"/>
              </w:rPr>
            </w:r>
          </w:p>
        </w:tc>
      </w:tr>
      <w:tr>
        <w:trPr>
          <w:cantSplit w:val="0"/>
          <w:trHeight w:val="255" w:hRule="atLeast"/>
          <w:tblHeader w:val="0"/>
        </w:trPr>
        <w:tc>
          <w:tcPr>
            <w:tcMar>
              <w:top w:w="29.0" w:type="dxa"/>
              <w:left w:w="115.0" w:type="dxa"/>
              <w:bottom w:w="29.0" w:type="dxa"/>
              <w:right w:w="115.0" w:type="dxa"/>
            </w:tcMar>
          </w:tcPr>
          <w:p w:rsidR="00000000" w:rsidDel="00000000" w:rsidP="00000000" w:rsidRDefault="00000000" w:rsidRPr="00000000" w14:paraId="00000026">
            <w:pPr>
              <w:ind w:firstLine="0"/>
              <w:rPr>
                <w:color w:val="000000"/>
              </w:rPr>
            </w:pPr>
            <w:r w:rsidDel="00000000" w:rsidR="00000000" w:rsidRPr="00000000">
              <w:rPr>
                <w:rtl w:val="0"/>
              </w:rPr>
            </w:r>
          </w:p>
        </w:tc>
        <w:tc>
          <w:tcPr/>
          <w:p w:rsidR="00000000" w:rsidDel="00000000" w:rsidP="00000000" w:rsidRDefault="00000000" w:rsidRPr="00000000" w14:paraId="00000027">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8">
            <w:pPr>
              <w:ind w:firstLine="0"/>
              <w:rPr>
                <w:color w:val="000000"/>
              </w:rPr>
            </w:pPr>
            <w:r w:rsidDel="00000000" w:rsidR="00000000" w:rsidRPr="00000000">
              <w:rPr>
                <w:rtl w:val="0"/>
              </w:rPr>
            </w:r>
          </w:p>
        </w:tc>
        <w:tc>
          <w:tcPr/>
          <w:p w:rsidR="00000000" w:rsidDel="00000000" w:rsidP="00000000" w:rsidRDefault="00000000" w:rsidRPr="00000000" w14:paraId="00000029">
            <w:pPr>
              <w:ind w:firstLine="0"/>
              <w:rPr>
                <w:color w:val="000000"/>
              </w:rPr>
            </w:pPr>
            <w:r w:rsidDel="00000000" w:rsidR="00000000" w:rsidRPr="00000000">
              <w:rPr>
                <w:rtl w:val="0"/>
              </w:rPr>
            </w:r>
          </w:p>
        </w:tc>
        <w:tc>
          <w:tcPr/>
          <w:p w:rsidR="00000000" w:rsidDel="00000000" w:rsidP="00000000" w:rsidRDefault="00000000" w:rsidRPr="00000000" w14:paraId="0000002A">
            <w:pPr>
              <w:ind w:firstLine="0"/>
              <w:rPr>
                <w:color w:val="000000"/>
              </w:rPr>
            </w:pPr>
            <w:r w:rsidDel="00000000" w:rsidR="00000000" w:rsidRPr="00000000">
              <w:rPr>
                <w:rtl w:val="0"/>
              </w:rPr>
            </w:r>
          </w:p>
        </w:tc>
      </w:tr>
      <w:tr>
        <w:trPr>
          <w:cantSplit w:val="0"/>
          <w:trHeight w:val="255" w:hRule="atLeast"/>
          <w:tblHeader w:val="0"/>
        </w:trPr>
        <w:tc>
          <w:tcPr>
            <w:tcMar>
              <w:top w:w="29.0" w:type="dxa"/>
              <w:left w:w="115.0" w:type="dxa"/>
              <w:bottom w:w="29.0" w:type="dxa"/>
              <w:right w:w="115.0" w:type="dxa"/>
            </w:tcMar>
          </w:tcPr>
          <w:p w:rsidR="00000000" w:rsidDel="00000000" w:rsidP="00000000" w:rsidRDefault="00000000" w:rsidRPr="00000000" w14:paraId="0000002B">
            <w:pPr>
              <w:ind w:firstLine="0"/>
              <w:rPr>
                <w:color w:val="000000"/>
              </w:rPr>
            </w:pPr>
            <w:r w:rsidDel="00000000" w:rsidR="00000000" w:rsidRPr="00000000">
              <w:rPr>
                <w:rtl w:val="0"/>
              </w:rPr>
            </w:r>
          </w:p>
        </w:tc>
        <w:tc>
          <w:tcPr/>
          <w:p w:rsidR="00000000" w:rsidDel="00000000" w:rsidP="00000000" w:rsidRDefault="00000000" w:rsidRPr="00000000" w14:paraId="0000002C">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D">
            <w:pPr>
              <w:ind w:firstLine="0"/>
              <w:rPr>
                <w:color w:val="000000"/>
              </w:rPr>
            </w:pPr>
            <w:r w:rsidDel="00000000" w:rsidR="00000000" w:rsidRPr="00000000">
              <w:rPr>
                <w:rtl w:val="0"/>
              </w:rPr>
            </w:r>
          </w:p>
        </w:tc>
        <w:tc>
          <w:tcPr/>
          <w:p w:rsidR="00000000" w:rsidDel="00000000" w:rsidP="00000000" w:rsidRDefault="00000000" w:rsidRPr="00000000" w14:paraId="0000002E">
            <w:pPr>
              <w:ind w:firstLine="0"/>
              <w:rPr>
                <w:color w:val="000000"/>
              </w:rPr>
            </w:pPr>
            <w:r w:rsidDel="00000000" w:rsidR="00000000" w:rsidRPr="00000000">
              <w:rPr>
                <w:rtl w:val="0"/>
              </w:rPr>
            </w:r>
          </w:p>
        </w:tc>
        <w:tc>
          <w:tcPr/>
          <w:p w:rsidR="00000000" w:rsidDel="00000000" w:rsidP="00000000" w:rsidRDefault="00000000" w:rsidRPr="00000000" w14:paraId="0000002F">
            <w:pPr>
              <w:ind w:firstLine="0"/>
              <w:rPr>
                <w:color w:val="000000"/>
              </w:rPr>
            </w:pPr>
            <w:r w:rsidDel="00000000" w:rsidR="00000000" w:rsidRPr="00000000">
              <w:rPr>
                <w:rtl w:val="0"/>
              </w:rPr>
            </w:r>
          </w:p>
        </w:tc>
      </w:tr>
      <w:tr>
        <w:trPr>
          <w:cantSplit w:val="0"/>
          <w:trHeight w:val="255" w:hRule="atLeast"/>
          <w:tblHeader w:val="0"/>
        </w:trPr>
        <w:tc>
          <w:tcPr>
            <w:tcMar>
              <w:top w:w="29.0" w:type="dxa"/>
              <w:left w:w="115.0" w:type="dxa"/>
              <w:bottom w:w="29.0" w:type="dxa"/>
              <w:right w:w="115.0" w:type="dxa"/>
            </w:tcMar>
          </w:tcPr>
          <w:p w:rsidR="00000000" w:rsidDel="00000000" w:rsidP="00000000" w:rsidRDefault="00000000" w:rsidRPr="00000000" w14:paraId="00000030">
            <w:pPr>
              <w:ind w:firstLine="0"/>
              <w:rPr>
                <w:color w:val="000000"/>
              </w:rPr>
            </w:pPr>
            <w:r w:rsidDel="00000000" w:rsidR="00000000" w:rsidRPr="00000000">
              <w:rPr>
                <w:rtl w:val="0"/>
              </w:rPr>
            </w:r>
          </w:p>
        </w:tc>
        <w:tc>
          <w:tcPr/>
          <w:p w:rsidR="00000000" w:rsidDel="00000000" w:rsidP="00000000" w:rsidRDefault="00000000" w:rsidRPr="00000000" w14:paraId="00000031">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32">
            <w:pPr>
              <w:ind w:firstLine="0"/>
              <w:rPr>
                <w:color w:val="000000"/>
              </w:rPr>
            </w:pPr>
            <w:r w:rsidDel="00000000" w:rsidR="00000000" w:rsidRPr="00000000">
              <w:rPr>
                <w:rtl w:val="0"/>
              </w:rPr>
            </w:r>
          </w:p>
        </w:tc>
        <w:tc>
          <w:tcPr/>
          <w:p w:rsidR="00000000" w:rsidDel="00000000" w:rsidP="00000000" w:rsidRDefault="00000000" w:rsidRPr="00000000" w14:paraId="00000033">
            <w:pPr>
              <w:ind w:firstLine="0"/>
              <w:rPr>
                <w:color w:val="000000"/>
              </w:rPr>
            </w:pPr>
            <w:r w:rsidDel="00000000" w:rsidR="00000000" w:rsidRPr="00000000">
              <w:rPr>
                <w:rtl w:val="0"/>
              </w:rPr>
            </w:r>
          </w:p>
        </w:tc>
        <w:tc>
          <w:tcPr/>
          <w:p w:rsidR="00000000" w:rsidDel="00000000" w:rsidP="00000000" w:rsidRDefault="00000000" w:rsidRPr="00000000" w14:paraId="00000034">
            <w:pPr>
              <w:ind w:firstLine="0"/>
              <w:rPr>
                <w:color w:val="000000"/>
              </w:rPr>
            </w:pPr>
            <w:r w:rsidDel="00000000" w:rsidR="00000000" w:rsidRPr="00000000">
              <w:rPr>
                <w:rtl w:val="0"/>
              </w:rPr>
            </w:r>
          </w:p>
        </w:tc>
      </w:tr>
      <w:tr>
        <w:trPr>
          <w:cantSplit w:val="0"/>
          <w:trHeight w:val="255" w:hRule="atLeast"/>
          <w:tblHeader w:val="0"/>
        </w:trPr>
        <w:tc>
          <w:tcPr>
            <w:tcMar>
              <w:top w:w="29.0" w:type="dxa"/>
              <w:left w:w="115.0" w:type="dxa"/>
              <w:bottom w:w="29.0" w:type="dxa"/>
              <w:right w:w="115.0" w:type="dxa"/>
            </w:tcMar>
          </w:tcPr>
          <w:p w:rsidR="00000000" w:rsidDel="00000000" w:rsidP="00000000" w:rsidRDefault="00000000" w:rsidRPr="00000000" w14:paraId="00000035">
            <w:pPr>
              <w:ind w:firstLine="0"/>
              <w:rPr>
                <w:color w:val="000000"/>
              </w:rPr>
            </w:pPr>
            <w:r w:rsidDel="00000000" w:rsidR="00000000" w:rsidRPr="00000000">
              <w:rPr>
                <w:rtl w:val="0"/>
              </w:rPr>
            </w:r>
          </w:p>
        </w:tc>
        <w:tc>
          <w:tcPr/>
          <w:p w:rsidR="00000000" w:rsidDel="00000000" w:rsidP="00000000" w:rsidRDefault="00000000" w:rsidRPr="00000000" w14:paraId="00000036">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37">
            <w:pPr>
              <w:ind w:firstLine="0"/>
              <w:rPr>
                <w:color w:val="000000"/>
              </w:rPr>
            </w:pPr>
            <w:r w:rsidDel="00000000" w:rsidR="00000000" w:rsidRPr="00000000">
              <w:rPr>
                <w:rtl w:val="0"/>
              </w:rPr>
            </w:r>
          </w:p>
        </w:tc>
        <w:tc>
          <w:tcPr/>
          <w:p w:rsidR="00000000" w:rsidDel="00000000" w:rsidP="00000000" w:rsidRDefault="00000000" w:rsidRPr="00000000" w14:paraId="00000038">
            <w:pPr>
              <w:ind w:firstLine="0"/>
              <w:rPr>
                <w:color w:val="000000"/>
              </w:rPr>
            </w:pPr>
            <w:r w:rsidDel="00000000" w:rsidR="00000000" w:rsidRPr="00000000">
              <w:rPr>
                <w:rtl w:val="0"/>
              </w:rPr>
            </w:r>
          </w:p>
        </w:tc>
        <w:tc>
          <w:tcPr/>
          <w:p w:rsidR="00000000" w:rsidDel="00000000" w:rsidP="00000000" w:rsidRDefault="00000000" w:rsidRPr="00000000" w14:paraId="00000039">
            <w:pPr>
              <w:ind w:firstLine="0"/>
              <w:rPr>
                <w:color w:val="000000"/>
              </w:rPr>
            </w:pPr>
            <w:r w:rsidDel="00000000" w:rsidR="00000000" w:rsidRPr="00000000">
              <w:rPr>
                <w:rtl w:val="0"/>
              </w:rPr>
            </w:r>
          </w:p>
        </w:tc>
      </w:tr>
      <w:tr>
        <w:trPr>
          <w:cantSplit w:val="0"/>
          <w:trHeight w:val="255" w:hRule="atLeast"/>
          <w:tblHeader w:val="0"/>
        </w:trPr>
        <w:tc>
          <w:tcPr>
            <w:tcMar>
              <w:top w:w="29.0" w:type="dxa"/>
              <w:left w:w="115.0" w:type="dxa"/>
              <w:bottom w:w="29.0" w:type="dxa"/>
              <w:right w:w="115.0" w:type="dxa"/>
            </w:tcMar>
          </w:tcPr>
          <w:p w:rsidR="00000000" w:rsidDel="00000000" w:rsidP="00000000" w:rsidRDefault="00000000" w:rsidRPr="00000000" w14:paraId="0000003A">
            <w:pPr>
              <w:ind w:firstLine="0"/>
              <w:rPr>
                <w:color w:val="000000"/>
              </w:rPr>
            </w:pPr>
            <w:r w:rsidDel="00000000" w:rsidR="00000000" w:rsidRPr="00000000">
              <w:rPr>
                <w:rtl w:val="0"/>
              </w:rPr>
            </w:r>
          </w:p>
        </w:tc>
        <w:tc>
          <w:tcPr/>
          <w:p w:rsidR="00000000" w:rsidDel="00000000" w:rsidP="00000000" w:rsidRDefault="00000000" w:rsidRPr="00000000" w14:paraId="0000003B">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3C">
            <w:pPr>
              <w:ind w:firstLine="0"/>
              <w:rPr>
                <w:color w:val="000000"/>
              </w:rPr>
            </w:pPr>
            <w:r w:rsidDel="00000000" w:rsidR="00000000" w:rsidRPr="00000000">
              <w:rPr>
                <w:rtl w:val="0"/>
              </w:rPr>
            </w:r>
          </w:p>
        </w:tc>
        <w:tc>
          <w:tcPr/>
          <w:p w:rsidR="00000000" w:rsidDel="00000000" w:rsidP="00000000" w:rsidRDefault="00000000" w:rsidRPr="00000000" w14:paraId="0000003D">
            <w:pPr>
              <w:ind w:firstLine="0"/>
              <w:rPr>
                <w:color w:val="000000"/>
              </w:rPr>
            </w:pPr>
            <w:r w:rsidDel="00000000" w:rsidR="00000000" w:rsidRPr="00000000">
              <w:rPr>
                <w:rtl w:val="0"/>
              </w:rPr>
            </w:r>
          </w:p>
        </w:tc>
        <w:tc>
          <w:tcPr/>
          <w:p w:rsidR="00000000" w:rsidDel="00000000" w:rsidP="00000000" w:rsidRDefault="00000000" w:rsidRPr="00000000" w14:paraId="0000003E">
            <w:pPr>
              <w:ind w:firstLine="0"/>
              <w:rPr>
                <w:color w:val="000000"/>
              </w:rPr>
            </w:pPr>
            <w:r w:rsidDel="00000000" w:rsidR="00000000" w:rsidRPr="00000000">
              <w:rPr>
                <w:rtl w:val="0"/>
              </w:rPr>
            </w:r>
          </w:p>
        </w:tc>
      </w:tr>
      <w:tr>
        <w:trPr>
          <w:cantSplit w:val="0"/>
          <w:trHeight w:val="255" w:hRule="atLeast"/>
          <w:tblHeader w:val="0"/>
        </w:trPr>
        <w:tc>
          <w:tcPr>
            <w:tcMar>
              <w:top w:w="29.0" w:type="dxa"/>
              <w:left w:w="115.0" w:type="dxa"/>
              <w:bottom w:w="29.0" w:type="dxa"/>
              <w:right w:w="115.0" w:type="dxa"/>
            </w:tcMar>
          </w:tcPr>
          <w:p w:rsidR="00000000" w:rsidDel="00000000" w:rsidP="00000000" w:rsidRDefault="00000000" w:rsidRPr="00000000" w14:paraId="0000003F">
            <w:pPr>
              <w:ind w:firstLine="0"/>
              <w:rPr>
                <w:color w:val="000000"/>
              </w:rPr>
            </w:pPr>
            <w:r w:rsidDel="00000000" w:rsidR="00000000" w:rsidRPr="00000000">
              <w:rPr>
                <w:rtl w:val="0"/>
              </w:rPr>
            </w:r>
          </w:p>
        </w:tc>
        <w:tc>
          <w:tcPr/>
          <w:p w:rsidR="00000000" w:rsidDel="00000000" w:rsidP="00000000" w:rsidRDefault="00000000" w:rsidRPr="00000000" w14:paraId="00000040">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41">
            <w:pPr>
              <w:ind w:firstLine="0"/>
              <w:rPr>
                <w:color w:val="000000"/>
              </w:rPr>
            </w:pPr>
            <w:r w:rsidDel="00000000" w:rsidR="00000000" w:rsidRPr="00000000">
              <w:rPr>
                <w:rtl w:val="0"/>
              </w:rPr>
            </w:r>
          </w:p>
        </w:tc>
        <w:tc>
          <w:tcPr/>
          <w:p w:rsidR="00000000" w:rsidDel="00000000" w:rsidP="00000000" w:rsidRDefault="00000000" w:rsidRPr="00000000" w14:paraId="00000042">
            <w:pPr>
              <w:ind w:firstLine="0"/>
              <w:rPr>
                <w:color w:val="000000"/>
              </w:rPr>
            </w:pPr>
            <w:r w:rsidDel="00000000" w:rsidR="00000000" w:rsidRPr="00000000">
              <w:rPr>
                <w:rtl w:val="0"/>
              </w:rPr>
            </w:r>
          </w:p>
        </w:tc>
        <w:tc>
          <w:tcPr/>
          <w:p w:rsidR="00000000" w:rsidDel="00000000" w:rsidP="00000000" w:rsidRDefault="00000000" w:rsidRPr="00000000" w14:paraId="00000043">
            <w:pPr>
              <w:ind w:firstLine="0"/>
              <w:rPr>
                <w:color w:val="000000"/>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0" w:lineRule="auto"/>
        <w:rPr>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Table of Contents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keepLines w:val="0"/>
        <w:numPr>
          <w:ilvl w:val="0"/>
          <w:numId w:val="13"/>
        </w:numPr>
        <w:spacing w:after="60" w:before="0" w:lineRule="auto"/>
        <w:ind w:left="360"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58">
      <w:pPr>
        <w:pStyle w:val="Heading1"/>
        <w:keepLines w:val="0"/>
        <w:numPr>
          <w:ilvl w:val="1"/>
          <w:numId w:val="13"/>
        </w:numPr>
        <w:spacing w:after="60" w:before="0" w:lineRule="auto"/>
        <w:ind w:left="792" w:hanging="43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Software Requirements Specification and Design document contains the software requirements to migrate the application from Lotus Notes/Domino to a new target platform e.g. SharePoint, Java or PHP and detailed design for migrated application on target platform. Firstly, this document along with the Notes database(s) and other reference documents are complete requirements to perform a migration from Domino environment to target platform. Secondly, it defines, technically, how applications will operate. Developers will base on this document to conduct development plan, task assignment and implementation of the new application.</w:t>
      </w:r>
    </w:p>
    <w:p w:rsidR="00000000" w:rsidDel="00000000" w:rsidP="00000000" w:rsidRDefault="00000000" w:rsidRPr="00000000" w14:paraId="0000005A">
      <w:pPr>
        <w:pStyle w:val="Heading1"/>
        <w:keepLines w:val="0"/>
        <w:numPr>
          <w:ilvl w:val="1"/>
          <w:numId w:val="13"/>
        </w:numPr>
        <w:spacing w:after="60" w:before="0" w:lineRule="auto"/>
        <w:ind w:left="792" w:hanging="43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prepared for the application GES Errors, in scope of the project LNAR2.</w:t>
      </w:r>
    </w:p>
    <w:p w:rsidR="00000000" w:rsidDel="00000000" w:rsidP="00000000" w:rsidRDefault="00000000" w:rsidRPr="00000000" w14:paraId="0000005C">
      <w:pPr>
        <w:pStyle w:val="Heading1"/>
        <w:keepLines w:val="0"/>
        <w:numPr>
          <w:ilvl w:val="1"/>
          <w:numId w:val="13"/>
        </w:numPr>
        <w:spacing w:after="60" w:before="0" w:lineRule="auto"/>
        <w:ind w:left="792" w:hanging="432"/>
        <w:rPr/>
      </w:pPr>
      <w:bookmarkStart w:colFirst="0" w:colLast="0" w:name="_heading=h.3znysh7" w:id="3"/>
      <w:bookmarkEnd w:id="3"/>
      <w:r w:rsidDel="00000000" w:rsidR="00000000" w:rsidRPr="00000000">
        <w:rPr>
          <w:rtl w:val="0"/>
        </w:rPr>
        <w:t xml:space="preserve">Intended Audiences and Document Organization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intended for:</w:t>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team: Responsible to develop detailed design, implement and perform unit test, integration test and system test for the migrated application</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Migration team: Responsible to create data migration scripts, and perform data migration for the application.</w:t>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Documentation Team: Responsible to writing User Guide for the application.</w:t>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UAT team: Responsible to conduct user acceptance test sessions with end users.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Below are main sections of the document:</w:t>
      </w:r>
    </w:p>
    <w:bookmarkStart w:colFirst="0" w:colLast="0" w:name="bookmark=id.2et92p0" w:id="4"/>
    <w:bookmarkEnd w:id="4"/>
    <w:bookmarkStart w:colFirst="0" w:colLast="0" w:name="bookmark=id.tyjcwt" w:id="5"/>
    <w:bookmarkEnd w:id="5"/>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section describes the general introduction of this document.</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Functional 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section describes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functional requirements in detail.</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Non-functional Requirements: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describes the non-functional requirements of this application such as user access and security, interfaces, screens and performance.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Other Requirements: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describes other requirements such as archive or security audit function.</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SharePoint Application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describes the design of SharePoint application.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Appendixes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section describes other requirements for this application and other supporting information for this document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refer to section 6.1 for all acronyms and abbreviations you may encounter within this document.</w:t>
      </w:r>
    </w:p>
    <w:p w:rsidR="00000000" w:rsidDel="00000000" w:rsidP="00000000" w:rsidRDefault="00000000" w:rsidRPr="00000000" w14:paraId="0000006B">
      <w:pPr>
        <w:pStyle w:val="Heading1"/>
        <w:keepLines w:val="0"/>
        <w:numPr>
          <w:ilvl w:val="1"/>
          <w:numId w:val="13"/>
        </w:numPr>
        <w:spacing w:after="60" w:before="0" w:lineRule="auto"/>
        <w:ind w:left="792" w:hanging="432"/>
        <w:rPr/>
      </w:pPr>
      <w:bookmarkStart w:colFirst="0" w:colLast="0" w:name="_heading=h.3dy6vkm" w:id="6"/>
      <w:bookmarkEnd w:id="6"/>
      <w:r w:rsidDel="00000000" w:rsidR="00000000" w:rsidRPr="00000000">
        <w:br w:type="page"/>
      </w:r>
      <w:r w:rsidDel="00000000" w:rsidR="00000000" w:rsidRPr="00000000">
        <w:rPr>
          <w:rtl w:val="0"/>
        </w:rPr>
        <w:t xml:space="preserve">References</w:t>
      </w:r>
    </w:p>
    <w:tbl>
      <w:tblPr>
        <w:tblStyle w:val="Table3"/>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540"/>
        <w:gridCol w:w="1645"/>
        <w:gridCol w:w="1633"/>
        <w:gridCol w:w="3317"/>
        <w:gridCol w:w="2790"/>
        <w:tblGridChange w:id="0">
          <w:tblGrid>
            <w:gridCol w:w="540"/>
            <w:gridCol w:w="1645"/>
            <w:gridCol w:w="1633"/>
            <w:gridCol w:w="3317"/>
            <w:gridCol w:w="2790"/>
          </w:tblGrid>
        </w:tblGridChange>
      </w:tblGrid>
      <w:tr>
        <w:trPr>
          <w:cantSplit w:val="0"/>
          <w:trHeight w:val="276" w:hRule="atLeast"/>
          <w:tblHeader w:val="0"/>
        </w:trPr>
        <w:tc>
          <w:tcPr>
            <w:shd w:fill="4f81bd" w:val="clear"/>
          </w:tcPr>
          <w:p w:rsidR="00000000" w:rsidDel="00000000" w:rsidP="00000000" w:rsidRDefault="00000000" w:rsidRPr="00000000" w14:paraId="0000006C">
            <w:pPr>
              <w:ind w:firstLine="0"/>
              <w:rPr>
                <w:b w:val="1"/>
                <w:color w:val="ffffff"/>
              </w:rPr>
            </w:pPr>
            <w:r w:rsidDel="00000000" w:rsidR="00000000" w:rsidRPr="00000000">
              <w:rPr>
                <w:b w:val="1"/>
                <w:color w:val="ffffff"/>
                <w:rtl w:val="0"/>
              </w:rPr>
              <w:t xml:space="preserve">#</w:t>
            </w:r>
          </w:p>
        </w:tc>
        <w:tc>
          <w:tcPr>
            <w:tcBorders>
              <w:top w:color="4f81bd" w:space="0" w:sz="8" w:val="single"/>
              <w:left w:color="4f81bd" w:space="0" w:sz="8" w:val="single"/>
              <w:right w:color="4f81bd" w:space="0" w:sz="8" w:val="single"/>
            </w:tcBorders>
            <w:shd w:fill="4f81bd" w:val="clear"/>
          </w:tcPr>
          <w:p w:rsidR="00000000" w:rsidDel="00000000" w:rsidP="00000000" w:rsidRDefault="00000000" w:rsidRPr="00000000" w14:paraId="0000006D">
            <w:pPr>
              <w:ind w:firstLine="0"/>
              <w:rPr>
                <w:b w:val="1"/>
                <w:color w:val="ffffff"/>
              </w:rPr>
            </w:pPr>
            <w:r w:rsidDel="00000000" w:rsidR="00000000" w:rsidRPr="00000000">
              <w:rPr>
                <w:b w:val="1"/>
                <w:color w:val="ffffff"/>
                <w:rtl w:val="0"/>
              </w:rPr>
              <w:t xml:space="preserve">Title</w:t>
            </w:r>
          </w:p>
        </w:tc>
        <w:tc>
          <w:tcPr>
            <w:shd w:fill="4f81bd" w:val="clear"/>
          </w:tcPr>
          <w:p w:rsidR="00000000" w:rsidDel="00000000" w:rsidP="00000000" w:rsidRDefault="00000000" w:rsidRPr="00000000" w14:paraId="0000006E">
            <w:pPr>
              <w:ind w:firstLine="0"/>
              <w:rPr>
                <w:b w:val="1"/>
                <w:color w:val="ffffff"/>
              </w:rPr>
            </w:pPr>
            <w:r w:rsidDel="00000000" w:rsidR="00000000" w:rsidRPr="00000000">
              <w:rPr>
                <w:b w:val="1"/>
                <w:color w:val="ffffff"/>
                <w:rtl w:val="0"/>
              </w:rPr>
              <w:t xml:space="preserve">Version</w:t>
            </w:r>
          </w:p>
        </w:tc>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14:paraId="0000006F">
            <w:pPr>
              <w:ind w:firstLine="0"/>
              <w:rPr>
                <w:b w:val="1"/>
                <w:color w:val="ffffff"/>
              </w:rPr>
            </w:pPr>
            <w:r w:rsidDel="00000000" w:rsidR="00000000" w:rsidRPr="00000000">
              <w:rPr>
                <w:b w:val="1"/>
                <w:color w:val="ffffff"/>
                <w:rtl w:val="0"/>
              </w:rPr>
              <w:t xml:space="preserve">File Name / Link</w:t>
            </w:r>
          </w:p>
        </w:tc>
        <w:tc>
          <w:tcPr>
            <w:tcBorders>
              <w:left w:color="4f81bd" w:space="0" w:sz="8" w:val="single"/>
            </w:tcBorders>
            <w:shd w:fill="4f81bd" w:val="clear"/>
          </w:tcPr>
          <w:p w:rsidR="00000000" w:rsidDel="00000000" w:rsidP="00000000" w:rsidRDefault="00000000" w:rsidRPr="00000000" w14:paraId="00000070">
            <w:pPr>
              <w:ind w:firstLine="0"/>
              <w:rPr>
                <w:b w:val="1"/>
                <w:color w:val="ffffff"/>
              </w:rPr>
            </w:pPr>
            <w:r w:rsidDel="00000000" w:rsidR="00000000" w:rsidRPr="00000000">
              <w:rPr>
                <w:b w:val="1"/>
                <w:color w:val="ffffff"/>
                <w:rtl w:val="0"/>
              </w:rPr>
              <w:t xml:space="preserve">Description</w:t>
            </w:r>
          </w:p>
        </w:tc>
      </w:tr>
      <w:tr>
        <w:trPr>
          <w:cantSplit w:val="0"/>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071">
            <w:pPr>
              <w:ind w:firstLine="0"/>
              <w:rPr/>
            </w:pPr>
            <w:r w:rsidDel="00000000" w:rsidR="00000000" w:rsidRPr="00000000">
              <w:rPr>
                <w:rtl w:val="0"/>
              </w:rPr>
              <w:t xml:space="preserve">1</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073">
            <w:pPr>
              <w:ind w:firstLine="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74">
            <w:pPr>
              <w:ind w:firstLine="0"/>
              <w:rPr>
                <w:color w:val="ffffff"/>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75">
            <w:pPr>
              <w:ind w:firstLine="0"/>
              <w:rPr/>
            </w:pPr>
            <w:r w:rsidDel="00000000" w:rsidR="00000000" w:rsidRPr="00000000">
              <w:rPr>
                <w:rtl w:val="0"/>
              </w:rPr>
            </w:r>
          </w:p>
        </w:tc>
      </w:tr>
      <w:tr>
        <w:trPr>
          <w:cantSplit w:val="0"/>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076">
            <w:pPr>
              <w:ind w:firstLine="0"/>
              <w:rPr/>
            </w:pPr>
            <w:r w:rsidDel="00000000" w:rsidR="00000000" w:rsidRPr="00000000">
              <w:rPr>
                <w:rtl w:val="0"/>
              </w:rPr>
              <w:t xml:space="preserve">2</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078">
            <w:pPr>
              <w:ind w:firstLine="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79">
            <w:pPr>
              <w:ind w:firstLine="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7A">
            <w:pPr>
              <w:ind w:firstLine="0"/>
              <w:rPr/>
            </w:pPr>
            <w:r w:rsidDel="00000000" w:rsidR="00000000" w:rsidRPr="00000000">
              <w:rPr>
                <w:rtl w:val="0"/>
              </w:rPr>
            </w:r>
          </w:p>
        </w:tc>
      </w:tr>
    </w:tbl>
    <w:p w:rsidR="00000000" w:rsidDel="00000000" w:rsidP="00000000" w:rsidRDefault="00000000" w:rsidRPr="00000000" w14:paraId="0000007B">
      <w:pPr>
        <w:rPr/>
      </w:pPr>
      <w:bookmarkStart w:colFirst="0" w:colLast="0" w:name="_heading=h.1t3h5sf" w:id="7"/>
      <w:bookmarkEnd w:id="7"/>
      <w:r w:rsidDel="00000000" w:rsidR="00000000" w:rsidRPr="00000000">
        <w:rPr>
          <w:rtl w:val="0"/>
        </w:rPr>
      </w:r>
    </w:p>
    <w:p w:rsidR="00000000" w:rsidDel="00000000" w:rsidP="00000000" w:rsidRDefault="00000000" w:rsidRPr="00000000" w14:paraId="0000007C">
      <w:pPr>
        <w:pStyle w:val="Heading1"/>
        <w:keepLines w:val="0"/>
        <w:numPr>
          <w:ilvl w:val="0"/>
          <w:numId w:val="13"/>
        </w:numPr>
        <w:spacing w:after="60" w:before="0" w:lineRule="auto"/>
        <w:ind w:left="360" w:hanging="360"/>
        <w:rPr/>
      </w:pPr>
      <w:r w:rsidDel="00000000" w:rsidR="00000000" w:rsidRPr="00000000">
        <w:rPr>
          <w:rtl w:val="0"/>
        </w:rPr>
        <w:t xml:space="preserve">Functional Requirements</w:t>
      </w:r>
    </w:p>
    <w:p w:rsidR="00000000" w:rsidDel="00000000" w:rsidP="00000000" w:rsidRDefault="00000000" w:rsidRPr="00000000" w14:paraId="0000007D">
      <w:pPr>
        <w:pStyle w:val="Heading1"/>
        <w:keepLines w:val="0"/>
        <w:numPr>
          <w:ilvl w:val="1"/>
          <w:numId w:val="13"/>
        </w:numPr>
        <w:spacing w:after="60" w:before="0" w:lineRule="auto"/>
        <w:ind w:left="792" w:hanging="432"/>
        <w:rPr/>
      </w:pPr>
      <w:bookmarkStart w:colFirst="0" w:colLast="0" w:name="_heading=h.4d34og8" w:id="8"/>
      <w:bookmarkEnd w:id="8"/>
      <w:r w:rsidDel="00000000" w:rsidR="00000000" w:rsidRPr="00000000">
        <w:rPr>
          <w:rtl w:val="0"/>
        </w:rPr>
        <w:t xml:space="preserve">Use Case Description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heading=h.2s8eyo1" w:id="9"/>
      <w:bookmarkEnd w:id="9"/>
      <w:r w:rsidDel="00000000" w:rsidR="00000000" w:rsidRPr="00000000">
        <w:rPr>
          <w:rtl w:val="0"/>
        </w:rPr>
        <w:t xml:space="preserve">UC1: Submit Error Form</w:t>
      </w:r>
    </w:p>
    <w:tbl>
      <w:tblPr>
        <w:tblStyle w:val="Table4"/>
        <w:tblW w:w="9547.0" w:type="dxa"/>
        <w:jc w:val="left"/>
        <w:tblInd w:w="25.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2005"/>
        <w:gridCol w:w="7542"/>
        <w:tblGridChange w:id="0">
          <w:tblGrid>
            <w:gridCol w:w="2005"/>
            <w:gridCol w:w="7542"/>
          </w:tblGrid>
        </w:tblGridChange>
      </w:tblGrid>
      <w:tr>
        <w:trPr>
          <w:cantSplit w:val="0"/>
          <w:tblHeader w:val="0"/>
        </w:trPr>
        <w:tc>
          <w:tcPr>
            <w:tcBorders>
              <w:bottom w:color="548dd4" w:space="0" w:sz="4" w:val="single"/>
            </w:tcBorders>
            <w:shd w:fill="4f81bd" w:val="clear"/>
          </w:tcPr>
          <w:p w:rsidR="00000000" w:rsidDel="00000000" w:rsidP="00000000" w:rsidRDefault="00000000" w:rsidRPr="00000000" w14:paraId="00000080">
            <w:pPr>
              <w:spacing w:line="276" w:lineRule="auto"/>
              <w:rPr>
                <w:b w:val="1"/>
                <w:color w:val="ffffff"/>
              </w:rPr>
            </w:pPr>
            <w:r w:rsidDel="00000000" w:rsidR="00000000" w:rsidRPr="00000000">
              <w:rPr>
                <w:b w:val="1"/>
                <w:color w:val="ffffff"/>
                <w:rtl w:val="0"/>
              </w:rPr>
              <w:t xml:space="preserve">Name</w:t>
            </w:r>
          </w:p>
        </w:tc>
        <w:tc>
          <w:tcPr>
            <w:shd w:fill="auto" w:val="clear"/>
          </w:tcPr>
          <w:p w:rsidR="00000000" w:rsidDel="00000000" w:rsidP="00000000" w:rsidRDefault="00000000" w:rsidRPr="00000000" w14:paraId="00000081">
            <w:pPr>
              <w:spacing w:line="276" w:lineRule="auto"/>
              <w:rPr>
                <w:b w:val="1"/>
              </w:rPr>
            </w:pPr>
            <w:r w:rsidDel="00000000" w:rsidR="00000000" w:rsidRPr="00000000">
              <w:rPr>
                <w:b w:val="1"/>
                <w:rtl w:val="0"/>
              </w:rPr>
              <w:t xml:space="preserve"> Submit Error Form</w:t>
            </w:r>
          </w:p>
        </w:tc>
      </w:tr>
      <w:tr>
        <w:trPr>
          <w:cantSplit w:val="0"/>
          <w:tblHeader w:val="0"/>
        </w:trPr>
        <w:tc>
          <w:tcPr>
            <w:shd w:fill="4f81bd" w:val="clear"/>
          </w:tcPr>
          <w:p w:rsidR="00000000" w:rsidDel="00000000" w:rsidP="00000000" w:rsidRDefault="00000000" w:rsidRPr="00000000" w14:paraId="00000082">
            <w:pPr>
              <w:spacing w:line="276" w:lineRule="auto"/>
              <w:ind w:firstLine="45"/>
              <w:rPr>
                <w:b w:val="1"/>
                <w:color w:val="ffffff"/>
              </w:rPr>
            </w:pPr>
            <w:r w:rsidDel="00000000" w:rsidR="00000000" w:rsidRPr="00000000">
              <w:rPr>
                <w:b w:val="1"/>
                <w:color w:val="ffffff"/>
                <w:rtl w:val="0"/>
              </w:rPr>
              <w:t xml:space="preserve">Description</w:t>
            </w:r>
          </w:p>
        </w:tc>
        <w:tc>
          <w:tcPr/>
          <w:p w:rsidR="00000000" w:rsidDel="00000000" w:rsidP="00000000" w:rsidRDefault="00000000" w:rsidRPr="00000000" w14:paraId="00000083">
            <w:pPr>
              <w:spacing w:line="276" w:lineRule="auto"/>
              <w:rPr/>
            </w:pPr>
            <w:r w:rsidDel="00000000" w:rsidR="00000000" w:rsidRPr="00000000">
              <w:rPr>
                <w:rtl w:val="0"/>
              </w:rPr>
              <w:t xml:space="preserve">This use case allows GES Requester to send the error form to Sign Offs.</w:t>
            </w:r>
          </w:p>
        </w:tc>
      </w:tr>
      <w:tr>
        <w:trPr>
          <w:cantSplit w:val="0"/>
          <w:tblHeader w:val="0"/>
        </w:trPr>
        <w:tc>
          <w:tcPr>
            <w:shd w:fill="4f81bd" w:val="clear"/>
          </w:tcPr>
          <w:p w:rsidR="00000000" w:rsidDel="00000000" w:rsidP="00000000" w:rsidRDefault="00000000" w:rsidRPr="00000000" w14:paraId="00000084">
            <w:pPr>
              <w:spacing w:line="276" w:lineRule="auto"/>
              <w:ind w:firstLine="45"/>
              <w:rPr>
                <w:b w:val="1"/>
                <w:color w:val="ffffff"/>
              </w:rPr>
            </w:pPr>
            <w:r w:rsidDel="00000000" w:rsidR="00000000" w:rsidRPr="00000000">
              <w:rPr>
                <w:b w:val="1"/>
                <w:color w:val="ffffff"/>
                <w:rtl w:val="0"/>
              </w:rPr>
              <w:t xml:space="preserve">Actor</w:t>
            </w:r>
          </w:p>
        </w:tc>
        <w:tc>
          <w:tcPr/>
          <w:p w:rsidR="00000000" w:rsidDel="00000000" w:rsidP="00000000" w:rsidRDefault="00000000" w:rsidRPr="00000000" w14:paraId="00000085">
            <w:pPr>
              <w:spacing w:line="276" w:lineRule="auto"/>
              <w:rPr/>
            </w:pPr>
            <w:r w:rsidDel="00000000" w:rsidR="00000000" w:rsidRPr="00000000">
              <w:rPr>
                <w:rtl w:val="0"/>
              </w:rPr>
              <w:t xml:space="preserve">GES Requester</w:t>
            </w:r>
          </w:p>
        </w:tc>
      </w:tr>
      <w:tr>
        <w:trPr>
          <w:cantSplit w:val="0"/>
          <w:tblHeader w:val="0"/>
        </w:trPr>
        <w:tc>
          <w:tcPr>
            <w:shd w:fill="4f81bd" w:val="clear"/>
          </w:tcPr>
          <w:p w:rsidR="00000000" w:rsidDel="00000000" w:rsidP="00000000" w:rsidRDefault="00000000" w:rsidRPr="00000000" w14:paraId="00000086">
            <w:pPr>
              <w:spacing w:line="276" w:lineRule="auto"/>
              <w:ind w:firstLine="45"/>
              <w:rPr>
                <w:b w:val="1"/>
                <w:color w:val="ffffff"/>
              </w:rPr>
            </w:pPr>
            <w:r w:rsidDel="00000000" w:rsidR="00000000" w:rsidRPr="00000000">
              <w:rPr>
                <w:b w:val="1"/>
                <w:color w:val="ffffff"/>
                <w:rtl w:val="0"/>
              </w:rPr>
              <w:t xml:space="preserve">Trigger</w:t>
            </w:r>
          </w:p>
        </w:tc>
        <w:tc>
          <w:tcPr/>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user clicks on “Send To Technical Sign Off” button if [Error Reason] = “Technical Fault”</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Otherwise when user clicks on “Send To Office Sign Off” button</w:t>
            </w:r>
          </w:p>
        </w:tc>
      </w:tr>
      <w:tr>
        <w:trPr>
          <w:cantSplit w:val="0"/>
          <w:tblHeader w:val="0"/>
        </w:trPr>
        <w:tc>
          <w:tcPr>
            <w:shd w:fill="4f81bd" w:val="clear"/>
          </w:tcPr>
          <w:p w:rsidR="00000000" w:rsidDel="00000000" w:rsidP="00000000" w:rsidRDefault="00000000" w:rsidRPr="00000000" w14:paraId="00000089">
            <w:pPr>
              <w:spacing w:line="276" w:lineRule="auto"/>
              <w:ind w:firstLine="45"/>
              <w:rPr>
                <w:b w:val="1"/>
                <w:color w:val="ffffff"/>
              </w:rPr>
            </w:pPr>
            <w:r w:rsidDel="00000000" w:rsidR="00000000" w:rsidRPr="00000000">
              <w:rPr>
                <w:b w:val="1"/>
                <w:color w:val="ffffff"/>
                <w:rtl w:val="0"/>
              </w:rPr>
              <w:t xml:space="preserve">Pre-condition</w:t>
            </w:r>
          </w:p>
        </w:tc>
        <w:tc>
          <w:tcPr/>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item is in new created mode.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[Document Status] = “”</w:t>
            </w:r>
          </w:p>
        </w:tc>
      </w:tr>
      <w:tr>
        <w:trPr>
          <w:cantSplit w:val="0"/>
          <w:trHeight w:val="573" w:hRule="atLeast"/>
          <w:tblHeader w:val="0"/>
        </w:trPr>
        <w:tc>
          <w:tcPr>
            <w:shd w:fill="4f81bd" w:val="clear"/>
          </w:tcPr>
          <w:p w:rsidR="00000000" w:rsidDel="00000000" w:rsidP="00000000" w:rsidRDefault="00000000" w:rsidRPr="00000000" w14:paraId="0000008C">
            <w:pPr>
              <w:spacing w:line="276" w:lineRule="auto"/>
              <w:ind w:firstLine="45"/>
              <w:rPr>
                <w:b w:val="1"/>
                <w:color w:val="ffffff"/>
              </w:rPr>
            </w:pPr>
            <w:r w:rsidDel="00000000" w:rsidR="00000000" w:rsidRPr="00000000">
              <w:rPr>
                <w:b w:val="1"/>
                <w:color w:val="ffffff"/>
                <w:rtl w:val="0"/>
              </w:rPr>
              <w:t xml:space="preserve">Post-condition</w:t>
            </w:r>
          </w:p>
        </w:tc>
        <w:tc>
          <w:tcPr/>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item is updated.</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Notification emails are sent.</w:t>
            </w:r>
          </w:p>
        </w:tc>
      </w:tr>
    </w:tbl>
    <w:p w:rsidR="00000000" w:rsidDel="00000000" w:rsidP="00000000" w:rsidRDefault="00000000" w:rsidRPr="00000000" w14:paraId="0000008F">
      <w:pPr>
        <w:pStyle w:val="Heading4"/>
        <w:rPr/>
      </w:pPr>
      <w:r w:rsidDel="00000000" w:rsidR="00000000" w:rsidRPr="00000000">
        <w:rPr>
          <w:rtl w:val="0"/>
        </w:rPr>
        <w:t xml:space="preserve">Activities Flow</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191250" cy="2438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912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1: Activities Flow</w:t>
      </w:r>
    </w:p>
    <w:p w:rsidR="00000000" w:rsidDel="00000000" w:rsidP="00000000" w:rsidRDefault="00000000" w:rsidRPr="00000000" w14:paraId="00000092">
      <w:pPr>
        <w:pStyle w:val="Heading4"/>
        <w:rPr/>
      </w:pPr>
      <w:r w:rsidDel="00000000" w:rsidR="00000000" w:rsidRPr="00000000">
        <w:rPr>
          <w:rtl w:val="0"/>
        </w:rPr>
      </w:r>
    </w:p>
    <w:p w:rsidR="00000000" w:rsidDel="00000000" w:rsidP="00000000" w:rsidRDefault="00000000" w:rsidRPr="00000000" w14:paraId="00000093">
      <w:pPr>
        <w:pStyle w:val="Heading4"/>
        <w:rPr/>
      </w:pPr>
      <w:r w:rsidDel="00000000" w:rsidR="00000000" w:rsidRPr="00000000">
        <w:rPr>
          <w:rtl w:val="0"/>
        </w:rPr>
      </w:r>
    </w:p>
    <w:p w:rsidR="00000000" w:rsidDel="00000000" w:rsidP="00000000" w:rsidRDefault="00000000" w:rsidRPr="00000000" w14:paraId="00000094">
      <w:pPr>
        <w:pStyle w:val="Heading4"/>
        <w:rPr/>
      </w:pPr>
      <w:r w:rsidDel="00000000" w:rsidR="00000000" w:rsidRPr="00000000">
        <w:rPr>
          <w:rtl w:val="0"/>
        </w:rPr>
      </w:r>
    </w:p>
    <w:p w:rsidR="00000000" w:rsidDel="00000000" w:rsidP="00000000" w:rsidRDefault="00000000" w:rsidRPr="00000000" w14:paraId="00000095">
      <w:pPr>
        <w:pStyle w:val="Heading4"/>
        <w:rPr/>
      </w:pPr>
      <w:r w:rsidDel="00000000" w:rsidR="00000000" w:rsidRPr="00000000">
        <w:rPr>
          <w:rtl w:val="0"/>
        </w:rPr>
        <w:t xml:space="preserve">Business Rules</w:t>
      </w:r>
    </w:p>
    <w:tbl>
      <w:tblPr>
        <w:tblStyle w:val="Table5"/>
        <w:tblW w:w="9612.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1551"/>
        <w:gridCol w:w="1035"/>
        <w:gridCol w:w="7026"/>
        <w:tblGridChange w:id="0">
          <w:tblGrid>
            <w:gridCol w:w="1551"/>
            <w:gridCol w:w="1035"/>
            <w:gridCol w:w="7026"/>
          </w:tblGrid>
        </w:tblGridChange>
      </w:tblGrid>
      <w:tr>
        <w:trPr>
          <w:cantSplit w:val="0"/>
          <w:tblHeader w:val="0"/>
        </w:trPr>
        <w:tc>
          <w:tcPr>
            <w:shd w:fill="4f81bd" w:val="clear"/>
          </w:tcPr>
          <w:p w:rsidR="00000000" w:rsidDel="00000000" w:rsidP="00000000" w:rsidRDefault="00000000" w:rsidRPr="00000000" w14:paraId="00000096">
            <w:pPr>
              <w:spacing w:line="240" w:lineRule="auto"/>
              <w:rPr>
                <w:b w:val="1"/>
                <w:color w:val="ffffff"/>
              </w:rPr>
            </w:pPr>
            <w:bookmarkStart w:colFirst="0" w:colLast="0" w:name="_heading=h.17dp8vu" w:id="10"/>
            <w:bookmarkEnd w:id="10"/>
            <w:r w:rsidDel="00000000" w:rsidR="00000000" w:rsidRPr="00000000">
              <w:rPr>
                <w:b w:val="1"/>
                <w:color w:val="ffffff"/>
                <w:rtl w:val="0"/>
              </w:rPr>
              <w:t xml:space="preserve">Activity</w:t>
            </w:r>
          </w:p>
        </w:tc>
        <w:tc>
          <w:tcPr>
            <w:shd w:fill="4f81bd" w:val="clear"/>
          </w:tcPr>
          <w:p w:rsidR="00000000" w:rsidDel="00000000" w:rsidP="00000000" w:rsidRDefault="00000000" w:rsidRPr="00000000" w14:paraId="00000097">
            <w:pPr>
              <w:spacing w:line="240" w:lineRule="auto"/>
              <w:ind w:firstLine="0"/>
              <w:rPr>
                <w:b w:val="1"/>
                <w:color w:val="ffffff"/>
              </w:rPr>
            </w:pPr>
            <w:r w:rsidDel="00000000" w:rsidR="00000000" w:rsidRPr="00000000">
              <w:rPr>
                <w:b w:val="1"/>
                <w:color w:val="ffffff"/>
                <w:rtl w:val="0"/>
              </w:rPr>
              <w:t xml:space="preserve">BR Code</w:t>
            </w:r>
          </w:p>
        </w:tc>
        <w:tc>
          <w:tcPr>
            <w:shd w:fill="4f81bd" w:val="clear"/>
          </w:tcPr>
          <w:p w:rsidR="00000000" w:rsidDel="00000000" w:rsidP="00000000" w:rsidRDefault="00000000" w:rsidRPr="00000000" w14:paraId="00000098">
            <w:pPr>
              <w:spacing w:line="240" w:lineRule="auto"/>
              <w:rPr>
                <w:b w:val="1"/>
                <w:color w:val="ffffff"/>
              </w:rPr>
            </w:pPr>
            <w:r w:rsidDel="00000000" w:rsidR="00000000" w:rsidRPr="00000000">
              <w:rPr>
                <w:b w:val="1"/>
                <w:color w:val="ffffff"/>
                <w:rtl w:val="0"/>
              </w:rPr>
              <w:t xml:space="preserve">Description</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(2)</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BR1</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Loading Screen Rules:</w:t>
            </w:r>
          </w:p>
          <w:p w:rsidR="00000000" w:rsidDel="00000000" w:rsidP="00000000" w:rsidRDefault="00000000" w:rsidRPr="00000000" w14:paraId="000000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loads “Error Form” screen. (Refer to “Error Form” list in “List Description” file)</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(4)</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BR2</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09F">
            <w:pPr>
              <w:spacing w:after="0" w:lineRule="auto"/>
              <w:rPr>
                <w:b w:val="1"/>
              </w:rPr>
            </w:pPr>
            <w:r w:rsidDel="00000000" w:rsidR="00000000" w:rsidRPr="00000000">
              <w:rPr>
                <w:b w:val="1"/>
                <w:rtl w:val="0"/>
              </w:rPr>
              <w:t xml:space="preserve">Submitting Rules:</w:t>
            </w:r>
          </w:p>
          <w:p w:rsidR="00000000" w:rsidDel="00000000" w:rsidP="00000000" w:rsidRDefault="00000000" w:rsidRPr="00000000" w14:paraId="000000A0">
            <w:pPr>
              <w:rPr/>
            </w:pPr>
            <w:r w:rsidDel="00000000" w:rsidR="00000000" w:rsidRPr="00000000">
              <w:rPr>
                <w:rtl w:val="0"/>
              </w:rPr>
              <w:t xml:space="preserve">When user clicks on “Send To Office Sign Off”/”Send to Technical Sign Off”, the system will prompt a confirmation message (Refer to MSG 6). If user chooses Cancel, the system does nothing; else, the system will save inputted information, submit the item to appropriate approver and update the item as the following:</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76" w:lineRule="auto"/>
              <w:ind w:left="720"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retrieves “Currency” item with [Currency Symbol] = [Currency] in current item.</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656"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is no retrieved value, the system shows an error message MSG 7 and exits submitting process.</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656"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Else if the absolute value of [Amount] &gt; [Global Notification Limit] of the retrieved “Currency” item and this [Global Notification Limit] &lt;&gt; 0, set [Is Error Over Currency Limit] = "Yes"</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60"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[Lock] = “Yes”</w:t>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60"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[Error Reason] = “Technical Fault”</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656"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[Document Status] = “Sent to Technical Sign Off”</w:t>
            </w:r>
          </w:p>
          <w:p w:rsidR="00000000" w:rsidDel="00000000" w:rsidP="00000000" w:rsidRDefault="00000000" w:rsidRPr="00000000" w14:paraId="000000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360"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Else </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656"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[Document Status] = “Sent to Office Sign Off”.</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60"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[Amount] &lt;&gt; 0 and [Euro Rate] &lt;&gt; 0, set [Euro Equivalent] = [Amount] / [Euro Rate]; else, set [Euro Equivalent] = 0</w:t>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[Reference Number] is generated with format as: [Error Identifier] + [Error Current Year] + “-“ + &lt;&lt;Reference Number&gt;&gt;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&lt;&lt;Reference Number&gt;&gt;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[Report Number] of the satisfied Country item + 1</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[Report Number] of the satisfied “Country” item = [Report Number] + 1</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permission so that no one can edit fields in Trader Details, Trade Details, Client Proprietary Details, and Cancellation Details sections. Besides, editable permission also is updated as the following:</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656"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[Market] = “EURX” and [Compliance Operation] &lt;&gt; “”, only users in [Compliance Operation], users of “EURX” items basing [Email], [Creator], GES Administrator, [Sign offs], [Approvers], [Compliance Approvers], and GES Higher Approvers.</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656"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Else if [Market] =”EURX” and [Compliance Operation] = “”, only users of “EURX” items basing [Email], [Creator], GES Administrator, [Sign offs], [Approvers], [Compliance Approvers], and GES Higher Approvers.</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656" w:right="27"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Else if [Market] &lt;&gt; “EURX” and [Compliance Operation] &lt;&gt; “”, only users in [Compliance Operation], [Creator], GES Administrator, [Sign offs], [Approvers], [Compliance Approvers], and GES Higher Approvers.</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notification email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Templates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below,</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0B3">
            <w:pPr>
              <w:spacing w:after="0" w:lineRule="auto"/>
              <w:rPr>
                <w:b w:val="1"/>
              </w:rPr>
            </w:pPr>
            <w:r w:rsidDel="00000000" w:rsidR="00000000" w:rsidRPr="00000000">
              <w:rPr>
                <w:b w:val="1"/>
                <w:rtl w:val="0"/>
              </w:rPr>
              <w:t xml:space="preserve">Email Templates:</w:t>
            </w:r>
          </w:p>
          <w:p w:rsidR="00000000" w:rsidDel="00000000" w:rsidP="00000000" w:rsidRDefault="00000000" w:rsidRPr="00000000" w14:paraId="000000B4">
            <w:pPr>
              <w:numPr>
                <w:ilvl w:val="0"/>
                <w:numId w:val="2"/>
              </w:numPr>
              <w:spacing w:after="0" w:lineRule="auto"/>
              <w:ind w:left="387" w:hanging="360"/>
              <w:rPr>
                <w:b w:val="1"/>
              </w:rPr>
            </w:pPr>
            <w:r w:rsidDel="00000000" w:rsidR="00000000" w:rsidRPr="00000000">
              <w:rPr>
                <w:rtl w:val="0"/>
              </w:rPr>
              <w:t xml:space="preserve">Send mail to Sign Offs as the template</w:t>
            </w:r>
            <w:r w:rsidDel="00000000" w:rsidR="00000000" w:rsidRPr="00000000">
              <w:rPr>
                <w:b w:val="1"/>
                <w:rtl w:val="0"/>
              </w:rPr>
              <w:t xml:space="preserve"> </w:t>
            </w:r>
            <w:r w:rsidDel="00000000" w:rsidR="00000000" w:rsidRPr="00000000">
              <w:rPr>
                <w:rtl w:val="0"/>
              </w:rPr>
              <w:t xml:space="preserve">below</w:t>
            </w:r>
            <w:r w:rsidDel="00000000" w:rsidR="00000000" w:rsidRPr="00000000">
              <w:rPr>
                <w:b w:val="1"/>
                <w:rtl w:val="0"/>
              </w:rPr>
              <w:t xml:space="preserve">:</w:t>
            </w:r>
          </w:p>
          <w:tbl>
            <w:tblPr>
              <w:tblStyle w:val="Table6"/>
              <w:tblW w:w="6404.0" w:type="dxa"/>
              <w:jc w:val="left"/>
              <w:tblInd w:w="38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471"/>
              <w:gridCol w:w="4933"/>
              <w:tblGridChange w:id="0">
                <w:tblGrid>
                  <w:gridCol w:w="1471"/>
                  <w:gridCol w:w="4933"/>
                </w:tblGrid>
              </w:tblGridChange>
            </w:tblGrid>
            <w:tr>
              <w:trPr>
                <w:cantSplit w:val="0"/>
                <w:tblHeader w:val="0"/>
              </w:trPr>
              <w:tc>
                <w:tcPr/>
                <w:p w:rsidR="00000000" w:rsidDel="00000000" w:rsidP="00000000" w:rsidRDefault="00000000" w:rsidRPr="00000000" w14:paraId="000000B5">
                  <w:pPr>
                    <w:spacing w:line="276" w:lineRule="auto"/>
                    <w:rPr/>
                  </w:pPr>
                  <w:r w:rsidDel="00000000" w:rsidR="00000000" w:rsidRPr="00000000">
                    <w:rPr>
                      <w:rtl w:val="0"/>
                    </w:rPr>
                    <w:t xml:space="preserve">From</w:t>
                  </w:r>
                </w:p>
              </w:tc>
              <w:tc>
                <w:tcPr/>
                <w:p w:rsidR="00000000" w:rsidDel="00000000" w:rsidP="00000000" w:rsidRDefault="00000000" w:rsidRPr="00000000" w14:paraId="000000B6">
                  <w:pPr>
                    <w:spacing w:line="276" w:lineRule="auto"/>
                    <w:rPr/>
                  </w:pPr>
                  <w:r w:rsidDel="00000000" w:rsidR="00000000" w:rsidRPr="00000000">
                    <w:rPr>
                      <w:rtl w:val="0"/>
                    </w:rPr>
                    <w:t xml:space="preserve">Current user</w:t>
                  </w:r>
                </w:p>
              </w:tc>
            </w:tr>
            <w:tr>
              <w:trPr>
                <w:cantSplit w:val="0"/>
                <w:tblHeader w:val="0"/>
              </w:trPr>
              <w:tc>
                <w:tcPr/>
                <w:p w:rsidR="00000000" w:rsidDel="00000000" w:rsidP="00000000" w:rsidRDefault="00000000" w:rsidRPr="00000000" w14:paraId="000000B7">
                  <w:pPr>
                    <w:spacing w:line="276" w:lineRule="auto"/>
                    <w:rPr/>
                  </w:pPr>
                  <w:r w:rsidDel="00000000" w:rsidR="00000000" w:rsidRPr="00000000">
                    <w:rPr>
                      <w:rtl w:val="0"/>
                    </w:rPr>
                    <w:t xml:space="preserve">To</w:t>
                  </w:r>
                </w:p>
              </w:tc>
              <w:tc>
                <w:tcPr/>
                <w:p w:rsidR="00000000" w:rsidDel="00000000" w:rsidP="00000000" w:rsidRDefault="00000000" w:rsidRPr="00000000" w14:paraId="000000B8">
                  <w:pPr>
                    <w:spacing w:line="276" w:lineRule="auto"/>
                    <w:rPr/>
                  </w:pPr>
                  <w:r w:rsidDel="00000000" w:rsidR="00000000" w:rsidRPr="00000000">
                    <w:rPr>
                      <w:rtl w:val="0"/>
                    </w:rPr>
                    <w:t xml:space="preserve">[Sign Off Emails]</w:t>
                  </w:r>
                </w:p>
              </w:tc>
            </w:tr>
            <w:tr>
              <w:trPr>
                <w:cantSplit w:val="0"/>
                <w:tblHeader w:val="0"/>
              </w:trPr>
              <w:tc>
                <w:tcPr/>
                <w:p w:rsidR="00000000" w:rsidDel="00000000" w:rsidP="00000000" w:rsidRDefault="00000000" w:rsidRPr="00000000" w14:paraId="000000B9">
                  <w:pPr>
                    <w:spacing w:line="276" w:lineRule="auto"/>
                    <w:rPr/>
                  </w:pPr>
                  <w:r w:rsidDel="00000000" w:rsidR="00000000" w:rsidRPr="00000000">
                    <w:rPr>
                      <w:rtl w:val="0"/>
                    </w:rPr>
                    <w:t xml:space="preserve">Cc</w:t>
                  </w:r>
                </w:p>
              </w:tc>
              <w:tc>
                <w:tcPr/>
                <w:p w:rsidR="00000000" w:rsidDel="00000000" w:rsidP="00000000" w:rsidRDefault="00000000" w:rsidRPr="00000000" w14:paraId="000000BA">
                  <w:pPr>
                    <w:spacing w:line="27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BB">
                  <w:pPr>
                    <w:spacing w:line="276" w:lineRule="auto"/>
                    <w:rPr/>
                  </w:pPr>
                  <w:r w:rsidDel="00000000" w:rsidR="00000000" w:rsidRPr="00000000">
                    <w:rPr>
                      <w:rtl w:val="0"/>
                    </w:rPr>
                    <w:t xml:space="preserve">Subject</w:t>
                  </w:r>
                </w:p>
              </w:tc>
              <w:tc>
                <w:tcPr/>
                <w:p w:rsidR="00000000" w:rsidDel="00000000" w:rsidP="00000000" w:rsidRDefault="00000000" w:rsidRPr="00000000" w14:paraId="000000BC">
                  <w:pPr>
                    <w:spacing w:line="276" w:lineRule="auto"/>
                    <w:rPr/>
                  </w:pPr>
                  <w:r w:rsidDel="00000000" w:rsidR="00000000" w:rsidRPr="00000000">
                    <w:rPr>
                      <w:rtl w:val="0"/>
                    </w:rPr>
                    <w:t xml:space="preserve">Get [Subject] of “Email Template” item of which [Keyword] = “Sign Offs”</w:t>
                  </w:r>
                </w:p>
              </w:tc>
            </w:tr>
            <w:tr>
              <w:trPr>
                <w:cantSplit w:val="0"/>
                <w:tblHeader w:val="0"/>
              </w:trPr>
              <w:tc>
                <w:tcPr/>
                <w:p w:rsidR="00000000" w:rsidDel="00000000" w:rsidP="00000000" w:rsidRDefault="00000000" w:rsidRPr="00000000" w14:paraId="000000BD">
                  <w:pPr>
                    <w:spacing w:line="276" w:lineRule="auto"/>
                    <w:rPr/>
                  </w:pPr>
                  <w:r w:rsidDel="00000000" w:rsidR="00000000" w:rsidRPr="00000000">
                    <w:rPr>
                      <w:rtl w:val="0"/>
                    </w:rPr>
                    <w:t xml:space="preserve">Body</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[Body] of “Email Template” item of which [Keyword] = “Sign Offs”</w:t>
                  </w:r>
                </w:p>
              </w:tc>
            </w:tr>
          </w:tbl>
          <w:sdt>
            <w:sdtPr>
              <w:tag w:val="goog_rdk_2"/>
            </w:sdtPr>
            <w:sdtContent>
              <w:p w:rsidR="00000000" w:rsidDel="00000000" w:rsidP="00000000" w:rsidRDefault="00000000" w:rsidRPr="00000000" w14:paraId="000000BF">
                <w:pPr>
                  <w:spacing w:after="0" w:lineRule="auto"/>
                  <w:ind w:left="387" w:firstLine="453.9999999999999"/>
                  <w:rPr>
                    <w:del w:author="nhungntt" w:id="0" w:date="2012-08-05T15:17:00Z"/>
                  </w:rPr>
                </w:pPr>
                <w:sdt>
                  <w:sdtPr>
                    <w:tag w:val="goog_rdk_1"/>
                  </w:sdtPr>
                  <w:sdtContent>
                    <w:del w:author="nhungntt" w:id="0" w:date="2012-08-05T15:17:00Z">
                      <w:r w:rsidDel="00000000" w:rsidR="00000000" w:rsidRPr="00000000">
                        <w:rPr>
                          <w:rtl w:val="0"/>
                        </w:rPr>
                      </w:r>
                    </w:del>
                  </w:sdtContent>
                </w:sdt>
              </w:p>
            </w:sdtContent>
          </w:sdt>
          <w:p w:rsidR="00000000" w:rsidDel="00000000" w:rsidP="00000000" w:rsidRDefault="00000000" w:rsidRPr="00000000" w14:paraId="000000C0">
            <w:pPr>
              <w:spacing w:after="0" w:lineRule="auto"/>
              <w:ind w:left="387" w:firstLine="453.9999999999999"/>
              <w:rPr/>
            </w:pPr>
            <w:r w:rsidDel="00000000" w:rsidR="00000000" w:rsidRPr="00000000">
              <w:rPr>
                <w:rtl w:val="0"/>
              </w:rPr>
              <w:t xml:space="preserve">Following is sample email content:</w:t>
            </w:r>
          </w:p>
          <w:p w:rsidR="00000000" w:rsidDel="00000000" w:rsidP="00000000" w:rsidRDefault="00000000" w:rsidRPr="00000000" w14:paraId="000000C1">
            <w:pPr>
              <w:ind w:left="387" w:firstLine="453.9999999999999"/>
              <w:rPr/>
            </w:pPr>
            <w:r w:rsidDel="00000000" w:rsidR="00000000" w:rsidRPr="00000000">
              <w:rPr>
                <w:rtl w:val="0"/>
              </w:rPr>
            </w:r>
          </w:p>
          <w:tbl>
            <w:tblPr>
              <w:tblStyle w:val="Table7"/>
              <w:tblW w:w="6404.0" w:type="dxa"/>
              <w:jc w:val="left"/>
              <w:tblInd w:w="38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471"/>
              <w:gridCol w:w="4933"/>
              <w:tblGridChange w:id="0">
                <w:tblGrid>
                  <w:gridCol w:w="1471"/>
                  <w:gridCol w:w="4933"/>
                </w:tblGrid>
              </w:tblGridChange>
            </w:tblGrid>
            <w:tr>
              <w:trPr>
                <w:cantSplit w:val="0"/>
                <w:tblHeader w:val="0"/>
              </w:trPr>
              <w:tc>
                <w:tcPr/>
                <w:p w:rsidR="00000000" w:rsidDel="00000000" w:rsidP="00000000" w:rsidRDefault="00000000" w:rsidRPr="00000000" w14:paraId="000000C2">
                  <w:pPr>
                    <w:spacing w:line="276" w:lineRule="auto"/>
                    <w:rPr/>
                  </w:pPr>
                  <w:r w:rsidDel="00000000" w:rsidR="00000000" w:rsidRPr="00000000">
                    <w:rPr>
                      <w:rtl w:val="0"/>
                    </w:rPr>
                    <w:t xml:space="preserve">Subject</w:t>
                  </w:r>
                </w:p>
              </w:tc>
              <w:tc>
                <w:tcPr/>
                <w:p w:rsidR="00000000" w:rsidDel="00000000" w:rsidP="00000000" w:rsidRDefault="00000000" w:rsidRPr="00000000" w14:paraId="000000C3">
                  <w:pPr>
                    <w:spacing w:line="276" w:lineRule="auto"/>
                    <w:rPr/>
                  </w:pPr>
                  <w:r w:rsidDel="00000000" w:rsidR="00000000" w:rsidRPr="00000000">
                    <w:rPr>
                      <w:rtl w:val="0"/>
                    </w:rPr>
                    <w:t xml:space="preserve">"Error - "+ [Trader] +", "+ [Trade Date] +", EUR "+ [Euro Equivalent]</w:t>
                  </w:r>
                </w:p>
              </w:tc>
            </w:tr>
            <w:tr>
              <w:trPr>
                <w:cantSplit w:val="0"/>
                <w:tblHeader w:val="0"/>
              </w:trPr>
              <w:tc>
                <w:tcPr/>
                <w:p w:rsidR="00000000" w:rsidDel="00000000" w:rsidP="00000000" w:rsidRDefault="00000000" w:rsidRPr="00000000" w14:paraId="000000C4">
                  <w:pPr>
                    <w:spacing w:line="276" w:lineRule="auto"/>
                    <w:rPr/>
                  </w:pPr>
                  <w:r w:rsidDel="00000000" w:rsidR="00000000" w:rsidRPr="00000000">
                    <w:rPr>
                      <w:rtl w:val="0"/>
                    </w:rPr>
                    <w:t xml:space="preserve">Body</w:t>
                  </w:r>
                </w:p>
              </w:tc>
              <w:tc>
                <w:tcPr/>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68" w:right="0" w:hanging="27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author of the item is different from sales person (compared by email)</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68" w:right="0" w:hanging="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[Body] = "A GES error, reference number” + [Reference Number] + ", entered by” + [Created By] + “on behalf of "+ [Trader] + "."</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68" w:right="0" w:hanging="27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Else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68" w:right="0" w:hanging="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[Body] = "A GES error, reference number” + [Reference Number] +", entered by” + [Created By] + "."</w:t>
                  </w:r>
                </w:p>
                <w:p w:rsidR="00000000" w:rsidDel="00000000" w:rsidP="00000000" w:rsidRDefault="00000000" w:rsidRPr="00000000" w14:paraId="000000C9">
                  <w:pPr>
                    <w:ind w:left="268" w:firstLine="454.00000000000006"/>
                    <w:rPr/>
                  </w:pPr>
                  <w:r w:rsidDel="00000000" w:rsidR="00000000" w:rsidRPr="00000000">
                    <w:rPr>
                      <w:rtl w:val="0"/>
                    </w:rPr>
                    <w:t xml:space="preserve">[Body] = [Body] + new 2 lines</w:t>
                  </w:r>
                </w:p>
                <w:p w:rsidR="00000000" w:rsidDel="00000000" w:rsidP="00000000" w:rsidRDefault="00000000" w:rsidRPr="00000000" w14:paraId="000000CA">
                  <w:pPr>
                    <w:ind w:left="268" w:firstLine="454.00000000000006"/>
                    <w:rPr/>
                  </w:pPr>
                  <w:r w:rsidDel="00000000" w:rsidR="00000000" w:rsidRPr="00000000">
                    <w:rPr>
                      <w:rtl w:val="0"/>
                    </w:rPr>
                    <w:t xml:space="preserve">[Body] = [Body] + “The GES Error has been sent to the following Sign Offs for approval.”</w:t>
                  </w:r>
                </w:p>
                <w:p w:rsidR="00000000" w:rsidDel="00000000" w:rsidP="00000000" w:rsidRDefault="00000000" w:rsidRPr="00000000" w14:paraId="000000CB">
                  <w:pPr>
                    <w:ind w:left="268" w:firstLine="454.00000000000006"/>
                    <w:rPr/>
                  </w:pPr>
                  <w:r w:rsidDel="00000000" w:rsidR="00000000" w:rsidRPr="00000000">
                    <w:rPr>
                      <w:rtl w:val="0"/>
                    </w:rPr>
                    <w:t xml:space="preserve">[Body] = [Body] + new line</w:t>
                  </w:r>
                </w:p>
                <w:p w:rsidR="00000000" w:rsidDel="00000000" w:rsidP="00000000" w:rsidRDefault="00000000" w:rsidRPr="00000000" w14:paraId="000000CC">
                  <w:pPr>
                    <w:ind w:left="268" w:firstLine="454.00000000000006"/>
                    <w:rPr/>
                  </w:pPr>
                  <w:r w:rsidDel="00000000" w:rsidR="00000000" w:rsidRPr="00000000">
                    <w:rPr>
                      <w:rtl w:val="0"/>
                    </w:rPr>
                    <w:t xml:space="preserve">[Body] = [Body] + [Sign Offs] (one value of [Sign Offs] per one line)</w:t>
                  </w:r>
                </w:p>
                <w:p w:rsidR="00000000" w:rsidDel="00000000" w:rsidP="00000000" w:rsidRDefault="00000000" w:rsidRPr="00000000" w14:paraId="000000CD">
                  <w:pPr>
                    <w:ind w:left="268" w:firstLine="454.00000000000006"/>
                    <w:rPr/>
                  </w:pPr>
                  <w:r w:rsidDel="00000000" w:rsidR="00000000" w:rsidRPr="00000000">
                    <w:rPr>
                      <w:rtl w:val="0"/>
                    </w:rPr>
                    <w:t xml:space="preserve">[Body] = [Body] + new line</w:t>
                  </w:r>
                </w:p>
                <w:p w:rsidR="00000000" w:rsidDel="00000000" w:rsidP="00000000" w:rsidRDefault="00000000" w:rsidRPr="00000000" w14:paraId="000000CE">
                  <w:pPr>
                    <w:ind w:left="268" w:firstLine="454.00000000000006"/>
                    <w:rPr/>
                  </w:pPr>
                  <w:r w:rsidDel="00000000" w:rsidR="00000000" w:rsidRPr="00000000">
                    <w:rPr>
                      <w:rtl w:val="0"/>
                    </w:rPr>
                    <w:t xml:space="preserve">[Body] = [Body] + "Please go to the document by clicking the following link: " + new line</w:t>
                  </w:r>
                </w:p>
                <w:p w:rsidR="00000000" w:rsidDel="00000000" w:rsidP="00000000" w:rsidRDefault="00000000" w:rsidRPr="00000000" w14:paraId="000000CF">
                  <w:pPr>
                    <w:ind w:left="268" w:firstLine="454.00000000000006"/>
                    <w:rPr/>
                  </w:pPr>
                  <w:r w:rsidDel="00000000" w:rsidR="00000000" w:rsidRPr="00000000">
                    <w:rPr>
                      <w:rtl w:val="0"/>
                    </w:rPr>
                    <w:t xml:space="preserve">[Body] = [Body] + &lt;&lt;Link to item&gt;&gt;</w:t>
                  </w:r>
                </w:p>
                <w:p w:rsidR="00000000" w:rsidDel="00000000" w:rsidP="00000000" w:rsidRDefault="00000000" w:rsidRPr="00000000" w14:paraId="000000D0">
                  <w:pPr>
                    <w:ind w:left="268" w:firstLine="454.00000000000006"/>
                    <w:rPr/>
                  </w:pPr>
                  <w:r w:rsidDel="00000000" w:rsidR="00000000" w:rsidRPr="00000000">
                    <w:rPr>
                      <w:rtl w:val="0"/>
                    </w:rPr>
                    <w:t xml:space="preserve">[Body] = [Body] + "And approve or reject it by clicking the action buttons at the top of the screen."</w:t>
                  </w:r>
                </w:p>
              </w:tc>
            </w:tr>
          </w:tbl>
          <w:p w:rsidR="00000000" w:rsidDel="00000000" w:rsidP="00000000" w:rsidRDefault="00000000" w:rsidRPr="00000000" w14:paraId="000000D1">
            <w:pPr>
              <w:spacing w:after="0" w:lineRule="auto"/>
              <w:rPr>
                <w:b w:val="1"/>
              </w:rPr>
            </w:pPr>
            <w:r w:rsidDel="00000000" w:rsidR="00000000" w:rsidRPr="00000000">
              <w:rPr>
                <w:rtl w:val="0"/>
              </w:rPr>
            </w:r>
          </w:p>
          <w:p w:rsidR="00000000" w:rsidDel="00000000" w:rsidP="00000000" w:rsidRDefault="00000000" w:rsidRPr="00000000" w14:paraId="000000D2">
            <w:pPr>
              <w:numPr>
                <w:ilvl w:val="0"/>
                <w:numId w:val="2"/>
              </w:numPr>
              <w:spacing w:after="0" w:lineRule="auto"/>
              <w:ind w:left="387" w:hanging="360"/>
              <w:rPr/>
            </w:pPr>
            <w:r w:rsidDel="00000000" w:rsidR="00000000" w:rsidRPr="00000000">
              <w:rPr>
                <w:rtl w:val="0"/>
              </w:rPr>
              <w:t xml:space="preserve">If [Error Reason] &lt;&gt; “Technical Fault”,</w:t>
            </w:r>
          </w:p>
          <w:p w:rsidR="00000000" w:rsidDel="00000000" w:rsidP="00000000" w:rsidRDefault="00000000" w:rsidRPr="00000000" w14:paraId="000000D3">
            <w:pPr>
              <w:numPr>
                <w:ilvl w:val="0"/>
                <w:numId w:val="8"/>
              </w:numPr>
              <w:spacing w:after="0" w:lineRule="auto"/>
              <w:ind w:left="694" w:hanging="360"/>
              <w:rPr/>
            </w:pPr>
            <w:r w:rsidDel="00000000" w:rsidR="00000000" w:rsidRPr="00000000">
              <w:rPr>
                <w:rtl w:val="0"/>
              </w:rPr>
              <w:t xml:space="preserve">[Is Error Over Currency Limit] = "Yes", send mail to Office Approvers as the template below:</w:t>
            </w:r>
          </w:p>
          <w:tbl>
            <w:tblPr>
              <w:tblStyle w:val="Table8"/>
              <w:tblW w:w="6404.0" w:type="dxa"/>
              <w:jc w:val="left"/>
              <w:tblInd w:w="38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471"/>
              <w:gridCol w:w="4933"/>
              <w:tblGridChange w:id="0">
                <w:tblGrid>
                  <w:gridCol w:w="1471"/>
                  <w:gridCol w:w="4933"/>
                </w:tblGrid>
              </w:tblGridChange>
            </w:tblGrid>
            <w:tr>
              <w:trPr>
                <w:cantSplit w:val="0"/>
                <w:tblHeader w:val="0"/>
              </w:trPr>
              <w:tc>
                <w:tcPr/>
                <w:p w:rsidR="00000000" w:rsidDel="00000000" w:rsidP="00000000" w:rsidRDefault="00000000" w:rsidRPr="00000000" w14:paraId="000000D4">
                  <w:pPr>
                    <w:spacing w:line="276" w:lineRule="auto"/>
                    <w:rPr/>
                  </w:pPr>
                  <w:r w:rsidDel="00000000" w:rsidR="00000000" w:rsidRPr="00000000">
                    <w:rPr>
                      <w:rtl w:val="0"/>
                    </w:rPr>
                    <w:t xml:space="preserve">From</w:t>
                  </w:r>
                </w:p>
              </w:tc>
              <w:tc>
                <w:tcPr/>
                <w:p w:rsidR="00000000" w:rsidDel="00000000" w:rsidP="00000000" w:rsidRDefault="00000000" w:rsidRPr="00000000" w14:paraId="000000D5">
                  <w:pPr>
                    <w:spacing w:line="276" w:lineRule="auto"/>
                    <w:rPr/>
                  </w:pPr>
                  <w:r w:rsidDel="00000000" w:rsidR="00000000" w:rsidRPr="00000000">
                    <w:rPr>
                      <w:rtl w:val="0"/>
                    </w:rPr>
                    <w:t xml:space="preserve">Current user</w:t>
                  </w:r>
                </w:p>
              </w:tc>
            </w:tr>
            <w:tr>
              <w:trPr>
                <w:cantSplit w:val="0"/>
                <w:tblHeader w:val="0"/>
              </w:trPr>
              <w:tc>
                <w:tcPr/>
                <w:p w:rsidR="00000000" w:rsidDel="00000000" w:rsidP="00000000" w:rsidRDefault="00000000" w:rsidRPr="00000000" w14:paraId="000000D6">
                  <w:pPr>
                    <w:spacing w:line="276" w:lineRule="auto"/>
                    <w:rPr/>
                  </w:pPr>
                  <w:r w:rsidDel="00000000" w:rsidR="00000000" w:rsidRPr="00000000">
                    <w:rPr>
                      <w:rtl w:val="0"/>
                    </w:rPr>
                    <w:t xml:space="preserve">To</w:t>
                  </w:r>
                </w:p>
              </w:tc>
              <w:tc>
                <w:tcPr/>
                <w:p w:rsidR="00000000" w:rsidDel="00000000" w:rsidP="00000000" w:rsidRDefault="00000000" w:rsidRPr="00000000" w14:paraId="000000D7">
                  <w:pPr>
                    <w:spacing w:line="276" w:lineRule="auto"/>
                    <w:rPr/>
                  </w:pPr>
                  <w:r w:rsidDel="00000000" w:rsidR="00000000" w:rsidRPr="00000000">
                    <w:rPr>
                      <w:rtl w:val="0"/>
                    </w:rPr>
                    <w:t xml:space="preserve">[Approver Emails]</w:t>
                  </w:r>
                </w:p>
              </w:tc>
            </w:tr>
            <w:tr>
              <w:trPr>
                <w:cantSplit w:val="0"/>
                <w:tblHeader w:val="0"/>
              </w:trPr>
              <w:tc>
                <w:tcPr/>
                <w:p w:rsidR="00000000" w:rsidDel="00000000" w:rsidP="00000000" w:rsidRDefault="00000000" w:rsidRPr="00000000" w14:paraId="000000D8">
                  <w:pPr>
                    <w:spacing w:line="276" w:lineRule="auto"/>
                    <w:rPr/>
                  </w:pPr>
                  <w:r w:rsidDel="00000000" w:rsidR="00000000" w:rsidRPr="00000000">
                    <w:rPr>
                      <w:rtl w:val="0"/>
                    </w:rPr>
                    <w:t xml:space="preserve">Cc</w:t>
                  </w:r>
                </w:p>
              </w:tc>
              <w:tc>
                <w:tcPr/>
                <w:p w:rsidR="00000000" w:rsidDel="00000000" w:rsidP="00000000" w:rsidRDefault="00000000" w:rsidRPr="00000000" w14:paraId="000000D9">
                  <w:pPr>
                    <w:spacing w:line="27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DA">
                  <w:pPr>
                    <w:spacing w:line="276" w:lineRule="auto"/>
                    <w:rPr/>
                  </w:pPr>
                  <w:r w:rsidDel="00000000" w:rsidR="00000000" w:rsidRPr="00000000">
                    <w:rPr>
                      <w:rtl w:val="0"/>
                    </w:rPr>
                    <w:t xml:space="preserve">Subject</w:t>
                  </w:r>
                </w:p>
              </w:tc>
              <w:tc>
                <w:tcPr/>
                <w:p w:rsidR="00000000" w:rsidDel="00000000" w:rsidP="00000000" w:rsidRDefault="00000000" w:rsidRPr="00000000" w14:paraId="000000DB">
                  <w:pPr>
                    <w:spacing w:line="276" w:lineRule="auto"/>
                    <w:rPr/>
                  </w:pPr>
                  <w:r w:rsidDel="00000000" w:rsidR="00000000" w:rsidRPr="00000000">
                    <w:rPr>
                      <w:rtl w:val="0"/>
                    </w:rPr>
                    <w:t xml:space="preserve">Get [Subject] of “Email Template” item of which [Keyword] = “Error Over Currency Limit”</w:t>
                  </w:r>
                </w:p>
              </w:tc>
            </w:tr>
            <w:tr>
              <w:trPr>
                <w:cantSplit w:val="0"/>
                <w:trHeight w:val="503" w:hRule="atLeast"/>
                <w:tblHeader w:val="0"/>
              </w:trPr>
              <w:tc>
                <w:tcPr/>
                <w:p w:rsidR="00000000" w:rsidDel="00000000" w:rsidP="00000000" w:rsidRDefault="00000000" w:rsidRPr="00000000" w14:paraId="000000DC">
                  <w:pPr>
                    <w:spacing w:line="276" w:lineRule="auto"/>
                    <w:rPr/>
                  </w:pPr>
                  <w:r w:rsidDel="00000000" w:rsidR="00000000" w:rsidRPr="00000000">
                    <w:rPr>
                      <w:rtl w:val="0"/>
                    </w:rPr>
                    <w:t xml:space="preserve">Body</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[Body] of “Email Template” item of which [Keyword] = “Error Over Currency Limit”</w:t>
                  </w:r>
                </w:p>
              </w:tc>
            </w:tr>
          </w:tbl>
          <w:p w:rsidR="00000000" w:rsidDel="00000000" w:rsidP="00000000" w:rsidRDefault="00000000" w:rsidRPr="00000000" w14:paraId="000000DE">
            <w:pPr>
              <w:spacing w:after="0" w:lineRule="auto"/>
              <w:ind w:left="387" w:firstLine="453.9999999999999"/>
              <w:rPr/>
            </w:pPr>
            <w:r w:rsidDel="00000000" w:rsidR="00000000" w:rsidRPr="00000000">
              <w:rPr>
                <w:rtl w:val="0"/>
              </w:rPr>
            </w:r>
          </w:p>
          <w:p w:rsidR="00000000" w:rsidDel="00000000" w:rsidP="00000000" w:rsidRDefault="00000000" w:rsidRPr="00000000" w14:paraId="000000DF">
            <w:pPr>
              <w:spacing w:after="0" w:lineRule="auto"/>
              <w:ind w:left="387" w:firstLine="453.9999999999999"/>
              <w:rPr/>
            </w:pPr>
            <w:r w:rsidDel="00000000" w:rsidR="00000000" w:rsidRPr="00000000">
              <w:rPr>
                <w:rtl w:val="0"/>
              </w:rPr>
              <w:t xml:space="preserve">Following is sample email content:</w:t>
            </w:r>
          </w:p>
          <w:p w:rsidR="00000000" w:rsidDel="00000000" w:rsidP="00000000" w:rsidRDefault="00000000" w:rsidRPr="00000000" w14:paraId="000000E0">
            <w:pPr>
              <w:tabs>
                <w:tab w:val="left" w:leader="none" w:pos="1290"/>
              </w:tabs>
              <w:rPr/>
            </w:pPr>
            <w:r w:rsidDel="00000000" w:rsidR="00000000" w:rsidRPr="00000000">
              <w:rPr>
                <w:rtl w:val="0"/>
              </w:rPr>
              <w:tab/>
            </w:r>
          </w:p>
          <w:tbl>
            <w:tblPr>
              <w:tblStyle w:val="Table9"/>
              <w:tblW w:w="6367.0" w:type="dxa"/>
              <w:jc w:val="left"/>
              <w:tblInd w:w="419.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471"/>
              <w:gridCol w:w="4896"/>
              <w:tblGridChange w:id="0">
                <w:tblGrid>
                  <w:gridCol w:w="1471"/>
                  <w:gridCol w:w="4896"/>
                </w:tblGrid>
              </w:tblGridChange>
            </w:tblGrid>
            <w:tr>
              <w:trPr>
                <w:cantSplit w:val="0"/>
                <w:tblHeader w:val="0"/>
              </w:trPr>
              <w:tc>
                <w:tcPr/>
                <w:p w:rsidR="00000000" w:rsidDel="00000000" w:rsidP="00000000" w:rsidRDefault="00000000" w:rsidRPr="00000000" w14:paraId="000000E1">
                  <w:pPr>
                    <w:spacing w:line="276" w:lineRule="auto"/>
                    <w:rPr/>
                  </w:pPr>
                  <w:r w:rsidDel="00000000" w:rsidR="00000000" w:rsidRPr="00000000">
                    <w:rPr>
                      <w:rtl w:val="0"/>
                    </w:rPr>
                    <w:t xml:space="preserve">From</w:t>
                  </w:r>
                </w:p>
              </w:tc>
              <w:tc>
                <w:tcPr/>
                <w:p w:rsidR="00000000" w:rsidDel="00000000" w:rsidP="00000000" w:rsidRDefault="00000000" w:rsidRPr="00000000" w14:paraId="000000E2">
                  <w:pPr>
                    <w:spacing w:line="276" w:lineRule="auto"/>
                    <w:rPr/>
                  </w:pPr>
                  <w:r w:rsidDel="00000000" w:rsidR="00000000" w:rsidRPr="00000000">
                    <w:rPr>
                      <w:rtl w:val="0"/>
                    </w:rPr>
                    <w:t xml:space="preserve">Current user</w:t>
                  </w:r>
                </w:p>
              </w:tc>
            </w:tr>
            <w:tr>
              <w:trPr>
                <w:cantSplit w:val="0"/>
                <w:tblHeader w:val="0"/>
              </w:trPr>
              <w:tc>
                <w:tcPr/>
                <w:p w:rsidR="00000000" w:rsidDel="00000000" w:rsidP="00000000" w:rsidRDefault="00000000" w:rsidRPr="00000000" w14:paraId="000000E3">
                  <w:pPr>
                    <w:spacing w:line="276" w:lineRule="auto"/>
                    <w:rPr/>
                  </w:pPr>
                  <w:r w:rsidDel="00000000" w:rsidR="00000000" w:rsidRPr="00000000">
                    <w:rPr>
                      <w:rtl w:val="0"/>
                    </w:rPr>
                    <w:t xml:space="preserve">To</w:t>
                  </w:r>
                </w:p>
              </w:tc>
              <w:tc>
                <w:tcPr/>
                <w:p w:rsidR="00000000" w:rsidDel="00000000" w:rsidP="00000000" w:rsidRDefault="00000000" w:rsidRPr="00000000" w14:paraId="000000E4">
                  <w:pPr>
                    <w:spacing w:line="276" w:lineRule="auto"/>
                    <w:rPr/>
                  </w:pPr>
                  <w:r w:rsidDel="00000000" w:rsidR="00000000" w:rsidRPr="00000000">
                    <w:rPr>
                      <w:rtl w:val="0"/>
                    </w:rPr>
                    <w:t xml:space="preserve">[Approver Emails]</w:t>
                  </w:r>
                </w:p>
              </w:tc>
            </w:tr>
            <w:tr>
              <w:trPr>
                <w:cantSplit w:val="0"/>
                <w:tblHeader w:val="0"/>
              </w:trPr>
              <w:tc>
                <w:tcPr/>
                <w:p w:rsidR="00000000" w:rsidDel="00000000" w:rsidP="00000000" w:rsidRDefault="00000000" w:rsidRPr="00000000" w14:paraId="000000E5">
                  <w:pPr>
                    <w:spacing w:line="276" w:lineRule="auto"/>
                    <w:rPr/>
                  </w:pPr>
                  <w:r w:rsidDel="00000000" w:rsidR="00000000" w:rsidRPr="00000000">
                    <w:rPr>
                      <w:rtl w:val="0"/>
                    </w:rPr>
                    <w:t xml:space="preserve">Cc</w:t>
                  </w:r>
                </w:p>
              </w:tc>
              <w:tc>
                <w:tcPr/>
                <w:p w:rsidR="00000000" w:rsidDel="00000000" w:rsidP="00000000" w:rsidRDefault="00000000" w:rsidRPr="00000000" w14:paraId="000000E6">
                  <w:pPr>
                    <w:spacing w:line="27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line="276" w:lineRule="auto"/>
                    <w:rPr/>
                  </w:pPr>
                  <w:r w:rsidDel="00000000" w:rsidR="00000000" w:rsidRPr="00000000">
                    <w:rPr>
                      <w:rtl w:val="0"/>
                    </w:rPr>
                    <w:t xml:space="preserve">Bcc</w:t>
                  </w:r>
                </w:p>
              </w:tc>
              <w:tc>
                <w:tcPr/>
                <w:p w:rsidR="00000000" w:rsidDel="00000000" w:rsidP="00000000" w:rsidRDefault="00000000" w:rsidRPr="00000000" w14:paraId="000000E8">
                  <w:pPr>
                    <w:spacing w:line="27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9">
                  <w:pPr>
                    <w:spacing w:line="276" w:lineRule="auto"/>
                    <w:rPr/>
                  </w:pPr>
                  <w:r w:rsidDel="00000000" w:rsidR="00000000" w:rsidRPr="00000000">
                    <w:rPr>
                      <w:rtl w:val="0"/>
                    </w:rPr>
                    <w:t xml:space="preserve">Subject</w:t>
                  </w:r>
                </w:p>
              </w:tc>
              <w:tc>
                <w:tcPr/>
                <w:p w:rsidR="00000000" w:rsidDel="00000000" w:rsidP="00000000" w:rsidRDefault="00000000" w:rsidRPr="00000000" w14:paraId="000000EA">
                  <w:pPr>
                    <w:spacing w:line="276" w:lineRule="auto"/>
                    <w:rPr/>
                  </w:pPr>
                  <w:r w:rsidDel="00000000" w:rsidR="00000000" w:rsidRPr="00000000">
                    <w:rPr>
                      <w:rtl w:val="0"/>
                    </w:rPr>
                    <w:t xml:space="preserve">"Error - "+ [Trader] +", "+ [Trade Date] +", EUR "+ [Euro Equivalent]</w:t>
                  </w:r>
                </w:p>
              </w:tc>
            </w:tr>
            <w:tr>
              <w:trPr>
                <w:cantSplit w:val="0"/>
                <w:tblHeader w:val="0"/>
              </w:trPr>
              <w:tc>
                <w:tcPr/>
                <w:p w:rsidR="00000000" w:rsidDel="00000000" w:rsidP="00000000" w:rsidRDefault="00000000" w:rsidRPr="00000000" w14:paraId="000000EB">
                  <w:pPr>
                    <w:spacing w:line="276" w:lineRule="auto"/>
                    <w:rPr/>
                  </w:pPr>
                  <w:r w:rsidDel="00000000" w:rsidR="00000000" w:rsidRPr="00000000">
                    <w:rPr>
                      <w:rtl w:val="0"/>
                    </w:rPr>
                    <w:t xml:space="preserve">Body</w:t>
                  </w:r>
                </w:p>
              </w:tc>
              <w:tc>
                <w:tcPr/>
                <w:p w:rsidR="00000000" w:rsidDel="00000000" w:rsidP="00000000" w:rsidRDefault="00000000" w:rsidRPr="00000000" w14:paraId="000000E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author of the item is different from sales person (compared by email address) then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[Body] = "A GES error, reference number” + [Reference Number] + ", entered by” + [Created By] + “on behalf of "+ [Trader] + "."</w:t>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Else, then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[Body] = "A GES error, reference number” + [Reference Number] +", entered by” + [Created By] + "."</w:t>
                  </w:r>
                </w:p>
                <w:p w:rsidR="00000000" w:rsidDel="00000000" w:rsidP="00000000" w:rsidRDefault="00000000" w:rsidRPr="00000000" w14:paraId="000000F0">
                  <w:pPr>
                    <w:ind w:left="360" w:firstLine="454.00000000000006"/>
                    <w:rPr/>
                  </w:pPr>
                  <w:r w:rsidDel="00000000" w:rsidR="00000000" w:rsidRPr="00000000">
                    <w:rPr>
                      <w:rtl w:val="0"/>
                    </w:rPr>
                    <w:t xml:space="preserve">[Body] = [Body] + new 2 lines</w:t>
                  </w:r>
                </w:p>
                <w:p w:rsidR="00000000" w:rsidDel="00000000" w:rsidP="00000000" w:rsidRDefault="00000000" w:rsidRPr="00000000" w14:paraId="000000F1">
                  <w:pPr>
                    <w:ind w:left="360" w:firstLine="454.00000000000006"/>
                    <w:rPr/>
                  </w:pPr>
                  <w:r w:rsidDel="00000000" w:rsidR="00000000" w:rsidRPr="00000000">
                    <w:rPr>
                      <w:rtl w:val="0"/>
                    </w:rPr>
                    <w:t xml:space="preserve">[Body] = [Body] + "This is a large error of "+ [Amount] (with format of "0, 0") +" "+ [Currency] +"."</w:t>
                  </w:r>
                </w:p>
                <w:p w:rsidR="00000000" w:rsidDel="00000000" w:rsidP="00000000" w:rsidRDefault="00000000" w:rsidRPr="00000000" w14:paraId="000000F2">
                  <w:pPr>
                    <w:ind w:left="360" w:firstLine="454.00000000000006"/>
                    <w:rPr/>
                  </w:pPr>
                  <w:r w:rsidDel="00000000" w:rsidR="00000000" w:rsidRPr="00000000">
                    <w:rPr>
                      <w:rtl w:val="0"/>
                    </w:rPr>
                    <w:t xml:space="preserve">[Body] = [Body] + new 2 lines</w:t>
                  </w:r>
                </w:p>
                <w:p w:rsidR="00000000" w:rsidDel="00000000" w:rsidP="00000000" w:rsidRDefault="00000000" w:rsidRPr="00000000" w14:paraId="000000F3">
                  <w:pPr>
                    <w:ind w:left="360" w:firstLine="454.00000000000006"/>
                    <w:rPr/>
                  </w:pPr>
                  <w:r w:rsidDel="00000000" w:rsidR="00000000" w:rsidRPr="00000000">
                    <w:rPr>
                      <w:rtl w:val="0"/>
                    </w:rPr>
                    <w:t xml:space="preserve">[Body] = [Body] + “The GES Error has been sent to the following Office Sign Offs for sign off." </w:t>
                  </w:r>
                </w:p>
                <w:p w:rsidR="00000000" w:rsidDel="00000000" w:rsidP="00000000" w:rsidRDefault="00000000" w:rsidRPr="00000000" w14:paraId="000000F4">
                  <w:pPr>
                    <w:ind w:left="360" w:firstLine="454.00000000000006"/>
                    <w:rPr/>
                  </w:pPr>
                  <w:r w:rsidDel="00000000" w:rsidR="00000000" w:rsidRPr="00000000">
                    <w:rPr>
                      <w:rtl w:val="0"/>
                    </w:rPr>
                    <w:t xml:space="preserve">[Body] = [Body] + new line</w:t>
                  </w:r>
                </w:p>
                <w:p w:rsidR="00000000" w:rsidDel="00000000" w:rsidP="00000000" w:rsidRDefault="00000000" w:rsidRPr="00000000" w14:paraId="000000F5">
                  <w:pPr>
                    <w:ind w:left="360" w:firstLine="454.00000000000006"/>
                    <w:rPr/>
                  </w:pPr>
                  <w:r w:rsidDel="00000000" w:rsidR="00000000" w:rsidRPr="00000000">
                    <w:rPr>
                      <w:rtl w:val="0"/>
                    </w:rPr>
                    <w:t xml:space="preserve">[Body] = [Body] + [Office Sign Offs] (one value of [Office Sign Offs] per one line)</w:t>
                  </w:r>
                </w:p>
                <w:p w:rsidR="00000000" w:rsidDel="00000000" w:rsidP="00000000" w:rsidRDefault="00000000" w:rsidRPr="00000000" w14:paraId="000000F6">
                  <w:pPr>
                    <w:ind w:left="360" w:firstLine="454.00000000000006"/>
                    <w:rPr/>
                  </w:pPr>
                  <w:r w:rsidDel="00000000" w:rsidR="00000000" w:rsidRPr="00000000">
                    <w:rPr>
                      <w:rtl w:val="0"/>
                    </w:rPr>
                    <w:t xml:space="preserve">[Body] = [Body] + new line</w:t>
                  </w:r>
                </w:p>
                <w:p w:rsidR="00000000" w:rsidDel="00000000" w:rsidP="00000000" w:rsidRDefault="00000000" w:rsidRPr="00000000" w14:paraId="000000F7">
                  <w:pPr>
                    <w:ind w:left="360" w:firstLine="454.00000000000006"/>
                    <w:rPr/>
                  </w:pPr>
                  <w:r w:rsidDel="00000000" w:rsidR="00000000" w:rsidRPr="00000000">
                    <w:rPr>
                      <w:rtl w:val="0"/>
                    </w:rPr>
                    <w:t xml:space="preserve">[Body] = [Body] + "Please go to the document by clicking the following link: " + new line</w:t>
                  </w:r>
                </w:p>
                <w:p w:rsidR="00000000" w:rsidDel="00000000" w:rsidP="00000000" w:rsidRDefault="00000000" w:rsidRPr="00000000" w14:paraId="000000F8">
                  <w:pPr>
                    <w:ind w:left="360" w:firstLine="454.00000000000006"/>
                    <w:rPr/>
                  </w:pPr>
                  <w:r w:rsidDel="00000000" w:rsidR="00000000" w:rsidRPr="00000000">
                    <w:rPr>
                      <w:rtl w:val="0"/>
                    </w:rPr>
                    <w:t xml:space="preserve">[Body] = [Body] + &lt;&lt;Link to item&gt;&gt;</w:t>
                  </w:r>
                </w:p>
              </w:tc>
            </w:tr>
          </w:tbl>
          <w:p w:rsidR="00000000" w:rsidDel="00000000" w:rsidP="00000000" w:rsidRDefault="00000000" w:rsidRPr="00000000" w14:paraId="000000F9">
            <w:pPr>
              <w:tabs>
                <w:tab w:val="left" w:leader="none" w:pos="1290"/>
              </w:tabs>
              <w:rPr/>
            </w:pPr>
            <w:r w:rsidDel="00000000" w:rsidR="00000000" w:rsidRPr="00000000">
              <w:rPr>
                <w:rtl w:val="0"/>
              </w:rPr>
            </w:r>
          </w:p>
          <w:p w:rsidR="00000000" w:rsidDel="00000000" w:rsidP="00000000" w:rsidRDefault="00000000" w:rsidRPr="00000000" w14:paraId="000000FA">
            <w:pPr>
              <w:numPr>
                <w:ilvl w:val="0"/>
                <w:numId w:val="8"/>
              </w:numPr>
              <w:spacing w:after="0" w:lineRule="auto"/>
              <w:ind w:left="784" w:hanging="360"/>
              <w:rPr/>
            </w:pPr>
            <w:r w:rsidDel="00000000" w:rsidR="00000000" w:rsidRPr="00000000">
              <w:rPr>
                <w:rtl w:val="0"/>
              </w:rPr>
              <w:t xml:space="preserve">Update readable permission for users in [DB Secretary] and send mail to them as the template below:</w:t>
            </w:r>
          </w:p>
          <w:tbl>
            <w:tblPr>
              <w:tblStyle w:val="Table10"/>
              <w:tblW w:w="6404.0" w:type="dxa"/>
              <w:jc w:val="left"/>
              <w:tblInd w:w="38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471"/>
              <w:gridCol w:w="4933"/>
              <w:tblGridChange w:id="0">
                <w:tblGrid>
                  <w:gridCol w:w="1471"/>
                  <w:gridCol w:w="4933"/>
                </w:tblGrid>
              </w:tblGridChange>
            </w:tblGrid>
            <w:tr>
              <w:trPr>
                <w:cantSplit w:val="0"/>
                <w:tblHeader w:val="0"/>
              </w:trPr>
              <w:tc>
                <w:tcPr/>
                <w:p w:rsidR="00000000" w:rsidDel="00000000" w:rsidP="00000000" w:rsidRDefault="00000000" w:rsidRPr="00000000" w14:paraId="000000FB">
                  <w:pPr>
                    <w:spacing w:line="276" w:lineRule="auto"/>
                    <w:rPr/>
                  </w:pPr>
                  <w:r w:rsidDel="00000000" w:rsidR="00000000" w:rsidRPr="00000000">
                    <w:rPr>
                      <w:rtl w:val="0"/>
                    </w:rPr>
                    <w:t xml:space="preserve">From</w:t>
                  </w:r>
                </w:p>
              </w:tc>
              <w:tc>
                <w:tcPr/>
                <w:p w:rsidR="00000000" w:rsidDel="00000000" w:rsidP="00000000" w:rsidRDefault="00000000" w:rsidRPr="00000000" w14:paraId="000000FC">
                  <w:pPr>
                    <w:spacing w:line="276" w:lineRule="auto"/>
                    <w:rPr/>
                  </w:pPr>
                  <w:r w:rsidDel="00000000" w:rsidR="00000000" w:rsidRPr="00000000">
                    <w:rPr>
                      <w:rtl w:val="0"/>
                    </w:rPr>
                    <w:t xml:space="preserve">Current user</w:t>
                  </w:r>
                </w:p>
              </w:tc>
            </w:tr>
            <w:tr>
              <w:trPr>
                <w:cantSplit w:val="0"/>
                <w:tblHeader w:val="0"/>
              </w:trPr>
              <w:tc>
                <w:tcPr/>
                <w:p w:rsidR="00000000" w:rsidDel="00000000" w:rsidP="00000000" w:rsidRDefault="00000000" w:rsidRPr="00000000" w14:paraId="000000FD">
                  <w:pPr>
                    <w:spacing w:line="276" w:lineRule="auto"/>
                    <w:rPr/>
                  </w:pPr>
                  <w:r w:rsidDel="00000000" w:rsidR="00000000" w:rsidRPr="00000000">
                    <w:rPr>
                      <w:rtl w:val="0"/>
                    </w:rPr>
                    <w:t xml:space="preserve">To</w:t>
                  </w:r>
                </w:p>
              </w:tc>
              <w:tc>
                <w:tcPr/>
                <w:p w:rsidR="00000000" w:rsidDel="00000000" w:rsidP="00000000" w:rsidRDefault="00000000" w:rsidRPr="00000000" w14:paraId="000000FE">
                  <w:pPr>
                    <w:spacing w:line="276" w:lineRule="auto"/>
                    <w:rPr/>
                  </w:pPr>
                  <w:r w:rsidDel="00000000" w:rsidR="00000000" w:rsidRPr="00000000">
                    <w:rPr>
                      <w:rtl w:val="0"/>
                    </w:rPr>
                    <w:t xml:space="preserve">[Email Address] value of “Email Setup” item which [Email Keyword] is “DBSecretary”</w:t>
                  </w:r>
                </w:p>
              </w:tc>
            </w:tr>
            <w:tr>
              <w:trPr>
                <w:cantSplit w:val="0"/>
                <w:tblHeader w:val="0"/>
              </w:trPr>
              <w:tc>
                <w:tcPr/>
                <w:p w:rsidR="00000000" w:rsidDel="00000000" w:rsidP="00000000" w:rsidRDefault="00000000" w:rsidRPr="00000000" w14:paraId="000000FF">
                  <w:pPr>
                    <w:spacing w:line="276" w:lineRule="auto"/>
                    <w:rPr/>
                  </w:pPr>
                  <w:r w:rsidDel="00000000" w:rsidR="00000000" w:rsidRPr="00000000">
                    <w:rPr>
                      <w:rtl w:val="0"/>
                    </w:rPr>
                    <w:t xml:space="preserve">Cc</w:t>
                  </w:r>
                </w:p>
              </w:tc>
              <w:tc>
                <w:tcPr/>
                <w:p w:rsidR="00000000" w:rsidDel="00000000" w:rsidP="00000000" w:rsidRDefault="00000000" w:rsidRPr="00000000" w14:paraId="00000100">
                  <w:pPr>
                    <w:spacing w:line="27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1">
                  <w:pPr>
                    <w:spacing w:line="276" w:lineRule="auto"/>
                    <w:rPr/>
                  </w:pPr>
                  <w:r w:rsidDel="00000000" w:rsidR="00000000" w:rsidRPr="00000000">
                    <w:rPr>
                      <w:rtl w:val="0"/>
                    </w:rPr>
                    <w:t xml:space="preserve">Subject</w:t>
                  </w:r>
                </w:p>
              </w:tc>
              <w:tc>
                <w:tcPr/>
                <w:p w:rsidR="00000000" w:rsidDel="00000000" w:rsidP="00000000" w:rsidRDefault="00000000" w:rsidRPr="00000000" w14:paraId="00000102">
                  <w:pPr>
                    <w:spacing w:line="276" w:lineRule="auto"/>
                    <w:rPr/>
                  </w:pPr>
                  <w:r w:rsidDel="00000000" w:rsidR="00000000" w:rsidRPr="00000000">
                    <w:rPr>
                      <w:rtl w:val="0"/>
                    </w:rPr>
                    <w:t xml:space="preserve">Get [Subject] of “Email Template” item of which [Keyword] = “GES Requester to DB Secretary”</w:t>
                  </w:r>
                </w:p>
              </w:tc>
            </w:tr>
            <w:tr>
              <w:trPr>
                <w:cantSplit w:val="0"/>
                <w:trHeight w:val="503" w:hRule="atLeast"/>
                <w:tblHeader w:val="0"/>
              </w:trPr>
              <w:tc>
                <w:tcPr/>
                <w:p w:rsidR="00000000" w:rsidDel="00000000" w:rsidP="00000000" w:rsidRDefault="00000000" w:rsidRPr="00000000" w14:paraId="00000103">
                  <w:pPr>
                    <w:spacing w:line="276" w:lineRule="auto"/>
                    <w:rPr/>
                  </w:pPr>
                  <w:r w:rsidDel="00000000" w:rsidR="00000000" w:rsidRPr="00000000">
                    <w:rPr>
                      <w:rtl w:val="0"/>
                    </w:rPr>
                    <w:t xml:space="preserve">Body</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[Body] of “Email Template” item of which [Keyword] = “GES Requester to DB Secretary”</w:t>
                  </w:r>
                </w:p>
              </w:tc>
            </w:tr>
          </w:tbl>
          <w:p w:rsidR="00000000" w:rsidDel="00000000" w:rsidP="00000000" w:rsidRDefault="00000000" w:rsidRPr="00000000" w14:paraId="00000105">
            <w:pPr>
              <w:spacing w:after="0" w:lineRule="auto"/>
              <w:ind w:left="387" w:firstLine="453.9999999999999"/>
              <w:rPr/>
            </w:pPr>
            <w:r w:rsidDel="00000000" w:rsidR="00000000" w:rsidRPr="00000000">
              <w:rPr>
                <w:rtl w:val="0"/>
              </w:rPr>
            </w:r>
          </w:p>
          <w:p w:rsidR="00000000" w:rsidDel="00000000" w:rsidP="00000000" w:rsidRDefault="00000000" w:rsidRPr="00000000" w14:paraId="00000106">
            <w:pPr>
              <w:spacing w:after="0" w:lineRule="auto"/>
              <w:ind w:left="387" w:firstLine="453.9999999999999"/>
              <w:rPr/>
            </w:pPr>
            <w:r w:rsidDel="00000000" w:rsidR="00000000" w:rsidRPr="00000000">
              <w:rPr>
                <w:rtl w:val="0"/>
              </w:rPr>
              <w:t xml:space="preserve">Following is sample email content:</w:t>
            </w:r>
          </w:p>
          <w:p w:rsidR="00000000" w:rsidDel="00000000" w:rsidP="00000000" w:rsidRDefault="00000000" w:rsidRPr="00000000" w14:paraId="00000107">
            <w:pPr>
              <w:tabs>
                <w:tab w:val="left" w:leader="none" w:pos="1290"/>
              </w:tabs>
              <w:rPr/>
            </w:pPr>
            <w:r w:rsidDel="00000000" w:rsidR="00000000" w:rsidRPr="00000000">
              <w:rPr>
                <w:rtl w:val="0"/>
              </w:rPr>
            </w:r>
          </w:p>
          <w:tbl>
            <w:tblPr>
              <w:tblStyle w:val="Table11"/>
              <w:tblW w:w="6367.0" w:type="dxa"/>
              <w:jc w:val="left"/>
              <w:tblInd w:w="419.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503"/>
              <w:gridCol w:w="4864"/>
              <w:tblGridChange w:id="0">
                <w:tblGrid>
                  <w:gridCol w:w="1503"/>
                  <w:gridCol w:w="4864"/>
                </w:tblGrid>
              </w:tblGridChange>
            </w:tblGrid>
            <w:tr>
              <w:trPr>
                <w:cantSplit w:val="0"/>
                <w:tblHeader w:val="0"/>
              </w:trPr>
              <w:tc>
                <w:tcPr/>
                <w:p w:rsidR="00000000" w:rsidDel="00000000" w:rsidP="00000000" w:rsidRDefault="00000000" w:rsidRPr="00000000" w14:paraId="00000108">
                  <w:pPr>
                    <w:spacing w:line="276" w:lineRule="auto"/>
                    <w:rPr/>
                  </w:pPr>
                  <w:r w:rsidDel="00000000" w:rsidR="00000000" w:rsidRPr="00000000">
                    <w:rPr>
                      <w:rtl w:val="0"/>
                    </w:rPr>
                    <w:t xml:space="preserve">Subject</w:t>
                  </w:r>
                </w:p>
              </w:tc>
              <w:tc>
                <w:tcPr/>
                <w:p w:rsidR="00000000" w:rsidDel="00000000" w:rsidP="00000000" w:rsidRDefault="00000000" w:rsidRPr="00000000" w14:paraId="00000109">
                  <w:pPr>
                    <w:spacing w:line="276" w:lineRule="auto"/>
                    <w:rPr/>
                  </w:pPr>
                  <w:r w:rsidDel="00000000" w:rsidR="00000000" w:rsidRPr="00000000">
                    <w:rPr>
                      <w:rtl w:val="0"/>
                    </w:rPr>
                    <w:t xml:space="preserve">"Error - "+ [Trader] +", "+ [Trade Date] +", EUR "+ [Euro Equivalent]</w:t>
                  </w:r>
                </w:p>
              </w:tc>
            </w:tr>
            <w:tr>
              <w:trPr>
                <w:cantSplit w:val="0"/>
                <w:tblHeader w:val="0"/>
              </w:trPr>
              <w:tc>
                <w:tcPr/>
                <w:p w:rsidR="00000000" w:rsidDel="00000000" w:rsidP="00000000" w:rsidRDefault="00000000" w:rsidRPr="00000000" w14:paraId="0000010A">
                  <w:pPr>
                    <w:spacing w:line="276" w:lineRule="auto"/>
                    <w:rPr/>
                  </w:pPr>
                  <w:r w:rsidDel="00000000" w:rsidR="00000000" w:rsidRPr="00000000">
                    <w:rPr>
                      <w:rtl w:val="0"/>
                    </w:rPr>
                    <w:t xml:space="preserve">Body</w:t>
                  </w:r>
                </w:p>
              </w:tc>
              <w:tc>
                <w:tcPr/>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author of the item is different from sales person (compared by email address) then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[Body] = "A GES error, reference number” + [Reference Number] + ", entered by” + [Created By] + “on behalf of "+ [Trader] + "."</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Else, then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[Body] = "A GES error, reference number” + [Reference Number] +", entered by” + [Created By] + "."</w:t>
                  </w:r>
                </w:p>
                <w:p w:rsidR="00000000" w:rsidDel="00000000" w:rsidP="00000000" w:rsidRDefault="00000000" w:rsidRPr="00000000" w14:paraId="0000010F">
                  <w:pPr>
                    <w:ind w:left="360" w:firstLine="454.00000000000006"/>
                    <w:rPr/>
                  </w:pPr>
                  <w:r w:rsidDel="00000000" w:rsidR="00000000" w:rsidRPr="00000000">
                    <w:rPr>
                      <w:rtl w:val="0"/>
                    </w:rPr>
                    <w:t xml:space="preserve">[Body] = [Body] + new 2 lines</w:t>
                  </w:r>
                </w:p>
                <w:p w:rsidR="00000000" w:rsidDel="00000000" w:rsidP="00000000" w:rsidRDefault="00000000" w:rsidRPr="00000000" w14:paraId="00000110">
                  <w:pPr>
                    <w:ind w:left="360" w:firstLine="454.00000000000006"/>
                    <w:rPr/>
                  </w:pPr>
                  <w:r w:rsidDel="00000000" w:rsidR="00000000" w:rsidRPr="00000000">
                    <w:rPr>
                      <w:rtl w:val="0"/>
                    </w:rPr>
                    <w:t xml:space="preserve">[Body] = [Body] + “The GES Error has been sent to the following Office Sign Offs for sign off." </w:t>
                  </w:r>
                </w:p>
                <w:p w:rsidR="00000000" w:rsidDel="00000000" w:rsidP="00000000" w:rsidRDefault="00000000" w:rsidRPr="00000000" w14:paraId="00000111">
                  <w:pPr>
                    <w:ind w:left="360" w:firstLine="454.00000000000006"/>
                    <w:rPr/>
                  </w:pPr>
                  <w:r w:rsidDel="00000000" w:rsidR="00000000" w:rsidRPr="00000000">
                    <w:rPr>
                      <w:rtl w:val="0"/>
                    </w:rPr>
                    <w:t xml:space="preserve">[Body] = [Body] + new line</w:t>
                  </w:r>
                </w:p>
                <w:p w:rsidR="00000000" w:rsidDel="00000000" w:rsidP="00000000" w:rsidRDefault="00000000" w:rsidRPr="00000000" w14:paraId="00000112">
                  <w:pPr>
                    <w:ind w:left="360" w:firstLine="454.00000000000006"/>
                    <w:rPr/>
                  </w:pPr>
                  <w:r w:rsidDel="00000000" w:rsidR="00000000" w:rsidRPr="00000000">
                    <w:rPr>
                      <w:rtl w:val="0"/>
                    </w:rPr>
                    <w:t xml:space="preserve">[Body] = [Body] + [Office Sign Offs] (one value of [Office Sign Offs] per one line)</w:t>
                  </w:r>
                </w:p>
                <w:p w:rsidR="00000000" w:rsidDel="00000000" w:rsidP="00000000" w:rsidRDefault="00000000" w:rsidRPr="00000000" w14:paraId="00000113">
                  <w:pPr>
                    <w:ind w:left="360" w:firstLine="454.00000000000006"/>
                    <w:rPr/>
                  </w:pPr>
                  <w:r w:rsidDel="00000000" w:rsidR="00000000" w:rsidRPr="00000000">
                    <w:rPr>
                      <w:rtl w:val="0"/>
                    </w:rPr>
                    <w:t xml:space="preserve">[Body] = [Body] + new line</w:t>
                  </w:r>
                </w:p>
                <w:p w:rsidR="00000000" w:rsidDel="00000000" w:rsidP="00000000" w:rsidRDefault="00000000" w:rsidRPr="00000000" w14:paraId="00000114">
                  <w:pPr>
                    <w:ind w:left="360" w:firstLine="454.00000000000006"/>
                    <w:rPr/>
                  </w:pPr>
                  <w:r w:rsidDel="00000000" w:rsidR="00000000" w:rsidRPr="00000000">
                    <w:rPr>
                      <w:rtl w:val="0"/>
                    </w:rPr>
                    <w:t xml:space="preserve">[Body] = [Body] + "Please go to the document by clicking the following link: " + new line</w:t>
                  </w:r>
                </w:p>
                <w:p w:rsidR="00000000" w:rsidDel="00000000" w:rsidP="00000000" w:rsidRDefault="00000000" w:rsidRPr="00000000" w14:paraId="00000115">
                  <w:pPr>
                    <w:ind w:left="360" w:firstLine="454.00000000000006"/>
                    <w:rPr/>
                  </w:pPr>
                  <w:r w:rsidDel="00000000" w:rsidR="00000000" w:rsidRPr="00000000">
                    <w:rPr>
                      <w:rtl w:val="0"/>
                    </w:rPr>
                    <w:t xml:space="preserve">[Body] = [Body] + &lt;&lt;Link to item&gt;&gt;</w:t>
                  </w:r>
                </w:p>
              </w:tc>
            </w:tr>
          </w:tbl>
          <w:p w:rsidR="00000000" w:rsidDel="00000000" w:rsidP="00000000" w:rsidRDefault="00000000" w:rsidRPr="00000000" w14:paraId="00000116">
            <w:pPr>
              <w:tabs>
                <w:tab w:val="left" w:leader="none" w:pos="1290"/>
              </w:tabs>
              <w:rPr/>
            </w:pPr>
            <w:r w:rsidDel="00000000" w:rsidR="00000000" w:rsidRPr="00000000">
              <w:rPr>
                <w:rtl w:val="0"/>
              </w:rPr>
            </w:r>
          </w:p>
        </w:tc>
      </w:tr>
    </w:tbl>
    <w:p w:rsidR="00000000" w:rsidDel="00000000" w:rsidP="00000000" w:rsidRDefault="00000000" w:rsidRPr="00000000" w14:paraId="00000117">
      <w:pPr>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keepLines w:val="0"/>
        <w:numPr>
          <w:ilvl w:val="1"/>
          <w:numId w:val="13"/>
        </w:numPr>
        <w:spacing w:after="60" w:before="0" w:lineRule="auto"/>
        <w:ind w:left="792" w:hanging="432"/>
        <w:rPr/>
      </w:pPr>
      <w:bookmarkStart w:colFirst="0" w:colLast="0" w:name="_heading=h.26in1rg" w:id="12"/>
      <w:bookmarkEnd w:id="12"/>
      <w:r w:rsidDel="00000000" w:rsidR="00000000" w:rsidRPr="00000000">
        <w:rPr>
          <w:rtl w:val="0"/>
        </w:rPr>
        <w:t xml:space="preserve">List Description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843" w:right="27"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923925" cy="5524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239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keepLines w:val="0"/>
        <w:numPr>
          <w:ilvl w:val="1"/>
          <w:numId w:val="13"/>
        </w:numPr>
        <w:spacing w:after="60" w:before="0" w:lineRule="auto"/>
        <w:ind w:left="792" w:hanging="432"/>
        <w:rPr/>
      </w:pPr>
      <w:bookmarkStart w:colFirst="0" w:colLast="0" w:name="_heading=h.35nkun2" w:id="14"/>
      <w:bookmarkEnd w:id="14"/>
      <w:r w:rsidDel="00000000" w:rsidR="00000000" w:rsidRPr="00000000">
        <w:rPr>
          <w:rtl w:val="0"/>
        </w:rPr>
        <w:t xml:space="preserve">View Description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701" w:right="27"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981075" cy="6191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810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1"/>
        <w:keepLines w:val="0"/>
        <w:numPr>
          <w:ilvl w:val="0"/>
          <w:numId w:val="13"/>
        </w:numPr>
        <w:spacing w:after="60" w:before="0" w:lineRule="auto"/>
        <w:ind w:left="360" w:hanging="360"/>
        <w:rPr/>
      </w:pPr>
      <w:bookmarkStart w:colFirst="0" w:colLast="0" w:name="_heading=h.44sinio" w:id="16"/>
      <w:bookmarkEnd w:id="16"/>
      <w:r w:rsidDel="00000000" w:rsidR="00000000" w:rsidRPr="00000000">
        <w:rPr>
          <w:rtl w:val="0"/>
        </w:rPr>
        <w:t xml:space="preserve">Non-functional Requirements</w:t>
      </w:r>
    </w:p>
    <w:p w:rsidR="00000000" w:rsidDel="00000000" w:rsidP="00000000" w:rsidRDefault="00000000" w:rsidRPr="00000000" w14:paraId="0000011F">
      <w:pPr>
        <w:pStyle w:val="Heading2"/>
        <w:rPr/>
      </w:pPr>
      <w:bookmarkStart w:colFirst="0" w:colLast="0" w:name="_heading=h.2jxsxqh" w:id="17"/>
      <w:bookmarkEnd w:id="17"/>
      <w:r w:rsidDel="00000000" w:rsidR="00000000" w:rsidRPr="00000000">
        <w:rPr>
          <w:rtl w:val="0"/>
        </w:rPr>
        <w:t xml:space="preserve">User Access and Security </w:t>
      </w:r>
    </w:p>
    <w:tbl>
      <w:tblPr>
        <w:tblStyle w:val="Table12"/>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3265"/>
        <w:gridCol w:w="1260"/>
        <w:gridCol w:w="1170"/>
        <w:gridCol w:w="1260"/>
        <w:gridCol w:w="1620"/>
        <w:gridCol w:w="1350"/>
        <w:tblGridChange w:id="0">
          <w:tblGrid>
            <w:gridCol w:w="3265"/>
            <w:gridCol w:w="1260"/>
            <w:gridCol w:w="1170"/>
            <w:gridCol w:w="1260"/>
            <w:gridCol w:w="1620"/>
            <w:gridCol w:w="1350"/>
          </w:tblGrid>
        </w:tblGridChange>
      </w:tblGrid>
      <w:tr>
        <w:trPr>
          <w:cantSplit w:val="1"/>
          <w:tblHeader w:val="0"/>
        </w:trPr>
        <w:tc>
          <w:tcPr>
            <w:shd w:fill="4f81bd" w:val="clear"/>
          </w:tcPr>
          <w:p w:rsidR="00000000" w:rsidDel="00000000" w:rsidP="00000000" w:rsidRDefault="00000000" w:rsidRPr="00000000" w14:paraId="00000120">
            <w:pPr>
              <w:spacing w:after="0" w:line="240" w:lineRule="auto"/>
              <w:rPr>
                <w:b w:val="1"/>
                <w:color w:val="ffffff"/>
              </w:rPr>
            </w:pPr>
            <w:r w:rsidDel="00000000" w:rsidR="00000000" w:rsidRPr="00000000">
              <w:rPr>
                <w:b w:val="1"/>
                <w:color w:val="ffffff"/>
                <w:rtl w:val="0"/>
              </w:rPr>
              <w:t xml:space="preserve">                         SharePoint Group</w:t>
            </w:r>
          </w:p>
          <w:p w:rsidR="00000000" w:rsidDel="00000000" w:rsidP="00000000" w:rsidRDefault="00000000" w:rsidRPr="00000000" w14:paraId="00000121">
            <w:pPr>
              <w:spacing w:line="240" w:lineRule="auto"/>
              <w:rPr>
                <w:b w:val="1"/>
                <w:color w:val="ffffff"/>
              </w:rPr>
            </w:pPr>
            <w:r w:rsidDel="00000000" w:rsidR="00000000" w:rsidRPr="00000000">
              <w:rPr>
                <w:b w:val="1"/>
                <w:color w:val="ffffff"/>
                <w:rtl w:val="0"/>
              </w:rPr>
              <w:t xml:space="preserve">Function / Data</w:t>
            </w:r>
          </w:p>
        </w:tc>
        <w:tc>
          <w:tcPr>
            <w:tcBorders>
              <w:top w:color="4f81bd" w:space="0" w:sz="8" w:val="single"/>
              <w:left w:color="4f81bd" w:space="0" w:sz="8" w:val="single"/>
              <w:right w:color="4f81bd" w:space="0" w:sz="8" w:val="single"/>
            </w:tcBorders>
            <w:shd w:fill="4f81bd" w:val="clear"/>
            <w:vAlign w:val="center"/>
          </w:tcPr>
          <w:p w:rsidR="00000000" w:rsidDel="00000000" w:rsidP="00000000" w:rsidRDefault="00000000" w:rsidRPr="00000000" w14:paraId="00000122">
            <w:pPr>
              <w:spacing w:line="240" w:lineRule="auto"/>
              <w:jc w:val="center"/>
              <w:rPr>
                <w:b w:val="1"/>
                <w:color w:val="ffffff"/>
              </w:rPr>
            </w:pPr>
            <w:r w:rsidDel="00000000" w:rsidR="00000000" w:rsidRPr="00000000">
              <w:rPr>
                <w:b w:val="1"/>
                <w:color w:val="ffffff"/>
                <w:rtl w:val="0"/>
              </w:rPr>
              <w:t xml:space="preserve">GES Requester</w:t>
            </w:r>
          </w:p>
        </w:tc>
        <w:tc>
          <w:tcPr>
            <w:shd w:fill="4f81bd" w:val="clear"/>
            <w:vAlign w:val="center"/>
          </w:tcPr>
          <w:p w:rsidR="00000000" w:rsidDel="00000000" w:rsidP="00000000" w:rsidRDefault="00000000" w:rsidRPr="00000000" w14:paraId="00000123">
            <w:pPr>
              <w:spacing w:line="240" w:lineRule="auto"/>
              <w:jc w:val="center"/>
              <w:rPr>
                <w:b w:val="1"/>
                <w:color w:val="ffffff"/>
              </w:rPr>
            </w:pPr>
            <w:r w:rsidDel="00000000" w:rsidR="00000000" w:rsidRPr="00000000">
              <w:rPr>
                <w:b w:val="1"/>
                <w:color w:val="ffffff"/>
                <w:rtl w:val="0"/>
              </w:rPr>
              <w:t xml:space="preserve">GES Approver</w:t>
            </w:r>
          </w:p>
        </w:tc>
        <w:tc>
          <w:tcPr>
            <w:tcBorders>
              <w:top w:color="4f81bd" w:space="0" w:sz="8" w:val="single"/>
              <w:left w:color="4f81bd" w:space="0" w:sz="8" w:val="single"/>
              <w:right w:color="4f81bd" w:space="0" w:sz="8" w:val="single"/>
            </w:tcBorders>
            <w:shd w:fill="4f81bd" w:val="clear"/>
            <w:vAlign w:val="center"/>
          </w:tcPr>
          <w:p w:rsidR="00000000" w:rsidDel="00000000" w:rsidP="00000000" w:rsidRDefault="00000000" w:rsidRPr="00000000" w14:paraId="00000124">
            <w:pPr>
              <w:spacing w:line="240" w:lineRule="auto"/>
              <w:jc w:val="center"/>
              <w:rPr>
                <w:b w:val="1"/>
                <w:color w:val="ffffff"/>
              </w:rPr>
            </w:pPr>
            <w:r w:rsidDel="00000000" w:rsidR="00000000" w:rsidRPr="00000000">
              <w:rPr>
                <w:b w:val="1"/>
                <w:color w:val="ffffff"/>
                <w:rtl w:val="0"/>
              </w:rPr>
              <w:t xml:space="preserve">GES Higher Approver</w:t>
            </w:r>
          </w:p>
        </w:tc>
        <w:tc>
          <w:tcPr>
            <w:shd w:fill="4f81bd" w:val="clear"/>
            <w:vAlign w:val="center"/>
          </w:tcPr>
          <w:p w:rsidR="00000000" w:rsidDel="00000000" w:rsidP="00000000" w:rsidRDefault="00000000" w:rsidRPr="00000000" w14:paraId="00000125">
            <w:pPr>
              <w:spacing w:line="240" w:lineRule="auto"/>
              <w:jc w:val="center"/>
              <w:rPr>
                <w:b w:val="1"/>
                <w:color w:val="ffffff"/>
              </w:rPr>
            </w:pPr>
            <w:r w:rsidDel="00000000" w:rsidR="00000000" w:rsidRPr="00000000">
              <w:rPr>
                <w:b w:val="1"/>
                <w:color w:val="ffffff"/>
                <w:rtl w:val="0"/>
              </w:rPr>
              <w:t xml:space="preserve">GES Administrator</w:t>
            </w:r>
          </w:p>
        </w:tc>
        <w:tc>
          <w:tcPr>
            <w:shd w:fill="4f81bd" w:val="clear"/>
            <w:vAlign w:val="center"/>
          </w:tcPr>
          <w:p w:rsidR="00000000" w:rsidDel="00000000" w:rsidP="00000000" w:rsidRDefault="00000000" w:rsidRPr="00000000" w14:paraId="00000126">
            <w:pPr>
              <w:spacing w:line="240" w:lineRule="auto"/>
              <w:jc w:val="center"/>
              <w:rPr>
                <w:b w:val="1"/>
                <w:color w:val="ffffff"/>
              </w:rPr>
            </w:pPr>
            <w:r w:rsidDel="00000000" w:rsidR="00000000" w:rsidRPr="00000000">
              <w:rPr>
                <w:b w:val="1"/>
                <w:color w:val="ffffff"/>
                <w:rtl w:val="0"/>
              </w:rPr>
              <w:t xml:space="preserve">System Timer</w:t>
            </w:r>
          </w:p>
        </w:tc>
      </w:tr>
      <w:tr>
        <w:trPr>
          <w:cantSplit w:val="1"/>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“Error Form”</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r w:rsidDel="00000000" w:rsidR="00000000" w:rsidRPr="00000000">
              <w:rPr>
                <w:rtl w:val="0"/>
              </w:rPr>
            </w:r>
          </w:p>
        </w:tc>
        <w:tc>
          <w:tcPr>
            <w:tcBorders>
              <w:left w:color="4f81bd" w:space="0" w:sz="8" w:val="single"/>
              <w:right w:color="4f81bd" w:space="0" w:sz="8" w:val="single"/>
            </w:tcBorders>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X(*)</w:t>
            </w: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f81bd" w:space="0" w:sz="8" w:val="single"/>
              <w:right w:color="4f81bd" w:space="0" w:sz="8"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Read(1)</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X(*)</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w:t>
            </w:r>
          </w:p>
        </w:tc>
        <w:tc>
          <w:tcPr>
            <w:tcBorders>
              <w:left w:color="4f81bd" w:space="0" w:sz="8" w:val="single"/>
              <w:right w:color="4f81bd" w:space="0" w:sz="8"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X(*)</w:t>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f81bd" w:space="0" w:sz="8" w:val="single"/>
              <w:right w:color="4f81bd" w:space="0" w:sz="8"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Delete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21" w:hRule="atLeast"/>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“Market”</w:t>
            </w:r>
          </w:p>
        </w:tc>
        <w:tc>
          <w:tcPr>
            <w:tcBorders>
              <w:left w:color="4f81bd" w:space="0" w:sz="8" w:val="single"/>
              <w:right w:color="4f81bd" w:space="0" w:sz="8"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f81bd" w:space="0" w:sz="8" w:val="single"/>
              <w:right w:color="4f81bd" w:space="0" w:sz="8"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“Currency”</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“Contract”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“Trading Region”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“Country”</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“Division”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“Product”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“Office”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“Employee”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“Error Account”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“Email Setup”</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“Reason”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Update, Delete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Error Form</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0">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21">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22">
            <w:pPr>
              <w:spacing w:line="240" w:lineRule="auto"/>
              <w:jc w:val="center"/>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Resubmit Error Form</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6">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27">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28">
            <w:pPr>
              <w:spacing w:line="240" w:lineRule="auto"/>
              <w:jc w:val="center"/>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 by Sign Off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C">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2D">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2E">
            <w:pPr>
              <w:spacing w:line="240" w:lineRule="auto"/>
              <w:jc w:val="center"/>
              <w:rPr>
                <w:color w:val="ffffff"/>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Reject by Sign Off</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2">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33">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34">
            <w:pPr>
              <w:spacing w:line="240" w:lineRule="auto"/>
              <w:jc w:val="center"/>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 by Approver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8">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39">
            <w:pPr>
              <w:spacing w:line="240" w:lineRule="auto"/>
              <w:jc w:val="center"/>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3A">
            <w:pPr>
              <w:spacing w:line="240" w:lineRule="auto"/>
              <w:jc w:val="center"/>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Reject by Approver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E">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3F">
            <w:pPr>
              <w:spacing w:line="240" w:lineRule="auto"/>
              <w:jc w:val="center"/>
              <w:rPr/>
            </w:pPr>
            <w:r w:rsidDel="00000000" w:rsidR="00000000" w:rsidRPr="00000000">
              <w:rPr>
                <w:rtl w:val="0"/>
              </w:rPr>
              <w:t xml:space="preserve">`</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40">
            <w:pPr>
              <w:spacing w:line="240" w:lineRule="auto"/>
              <w:jc w:val="center"/>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 by Compliance Approver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4">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45">
            <w:pPr>
              <w:spacing w:line="240" w:lineRule="auto"/>
              <w:jc w:val="center"/>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46">
            <w:pPr>
              <w:spacing w:line="240" w:lineRule="auto"/>
              <w:jc w:val="center"/>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Reject by Compliance Approver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A">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4B">
            <w:pPr>
              <w:spacing w:line="240" w:lineRule="auto"/>
              <w:jc w:val="center"/>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4C">
            <w:pPr>
              <w:spacing w:line="240" w:lineRule="auto"/>
              <w:jc w:val="center"/>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 by Higher Approver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51">
            <w:pPr>
              <w:spacing w:line="240" w:lineRule="auto"/>
              <w:jc w:val="center"/>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52">
            <w:pPr>
              <w:spacing w:line="240" w:lineRule="auto"/>
              <w:jc w:val="center"/>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Reject by Higher Approver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57">
            <w:pPr>
              <w:spacing w:line="240" w:lineRule="auto"/>
              <w:jc w:val="center"/>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58">
            <w:pPr>
              <w:spacing w:line="240" w:lineRule="auto"/>
              <w:jc w:val="center"/>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Archive Contract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5C">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5D">
            <w:pPr>
              <w:spacing w:line="240" w:lineRule="auto"/>
              <w:jc w:val="center"/>
              <w:rPr/>
            </w:pPr>
            <w:r w:rsidDel="00000000" w:rsidR="00000000" w:rsidRPr="00000000">
              <w:rPr>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5E">
            <w:pPr>
              <w:spacing w:line="240" w:lineRule="auto"/>
              <w:jc w:val="center"/>
              <w:rPr>
                <w:color w:val="ffffff"/>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Unlock Document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62">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63">
            <w:pPr>
              <w:spacing w:line="240" w:lineRule="auto"/>
              <w:jc w:val="center"/>
              <w:rPr/>
            </w:pPr>
            <w:r w:rsidDel="00000000" w:rsidR="00000000" w:rsidRPr="00000000">
              <w:rPr>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64">
            <w:pPr>
              <w:spacing w:line="240" w:lineRule="auto"/>
              <w:jc w:val="center"/>
              <w:rPr>
                <w:color w:val="ffffff"/>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by Specified Date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68">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69">
            <w:pPr>
              <w:spacing w:line="240" w:lineRule="auto"/>
              <w:jc w:val="center"/>
              <w:rPr/>
            </w:pPr>
            <w:r w:rsidDel="00000000" w:rsidR="00000000" w:rsidRPr="00000000">
              <w:rPr>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6A">
            <w:pPr>
              <w:spacing w:line="240" w:lineRule="auto"/>
              <w:jc w:val="center"/>
              <w:rPr>
                <w:color w:val="ffffff"/>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DBIRSREF</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6E">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6F">
            <w:pPr>
              <w:spacing w:line="240" w:lineRule="auto"/>
              <w:jc w:val="center"/>
              <w:rPr/>
            </w:pPr>
            <w:r w:rsidDel="00000000" w:rsidR="00000000" w:rsidRPr="00000000">
              <w:rPr>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70">
            <w:pPr>
              <w:spacing w:line="240" w:lineRule="auto"/>
              <w:jc w:val="center"/>
              <w:rPr>
                <w:color w:val="ffffff"/>
              </w:rPr>
            </w:pPr>
            <w:r w:rsidDel="00000000" w:rsidR="00000000" w:rsidRPr="00000000">
              <w:rPr>
                <w:rtl w:val="0"/>
              </w:rPr>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Archive Error Forms</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74">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75">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76">
            <w:pPr>
              <w:spacing w:line="240" w:lineRule="auto"/>
              <w:jc w:val="center"/>
              <w:rPr/>
            </w:pPr>
            <w:r w:rsidDel="00000000" w:rsidR="00000000" w:rsidRPr="00000000">
              <w:rPr>
                <w:rtl w:val="0"/>
              </w:rPr>
              <w:t xml:space="preserve">X</w:t>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Reset Report Number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7A">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7B">
            <w:pPr>
              <w:spacing w:line="240" w:lineRule="auto"/>
              <w:jc w:val="center"/>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7C">
            <w:pPr>
              <w:spacing w:line="240" w:lineRule="auto"/>
              <w:jc w:val="center"/>
              <w:rPr/>
            </w:pPr>
            <w:r w:rsidDel="00000000" w:rsidR="00000000" w:rsidRPr="00000000">
              <w:rPr>
                <w:rtl w:val="0"/>
              </w:rPr>
              <w:t xml:space="preserve">X</w:t>
            </w:r>
          </w:p>
        </w:tc>
      </w:tr>
      <w:tr>
        <w:trPr>
          <w:cantSplit w:val="1"/>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Export Approved Error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80">
            <w:pPr>
              <w:spacing w:line="240" w:lineRule="auto"/>
              <w:jc w:val="cente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81">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82">
            <w:pPr>
              <w:spacing w:line="240" w:lineRule="auto"/>
              <w:jc w:val="center"/>
              <w:rPr/>
            </w:pPr>
            <w:r w:rsidDel="00000000" w:rsidR="00000000" w:rsidRPr="00000000">
              <w:rPr>
                <w:rtl w:val="0"/>
              </w:rPr>
              <w:t xml:space="preserve">X</w:t>
            </w:r>
          </w:p>
        </w:tc>
      </w:tr>
    </w:tbl>
    <w:bookmarkStart w:colFirst="0" w:colLast="0" w:name="bookmark=id.1y810tw" w:id="18"/>
    <w:bookmarkEnd w:id="18"/>
    <w:bookmarkStart w:colFirst="0" w:colLast="0" w:name="bookmark=id.3j2qqm3" w:id="19"/>
    <w:bookmarkEnd w:id="19"/>
    <w:p w:rsidR="00000000" w:rsidDel="00000000" w:rsidP="00000000" w:rsidRDefault="00000000" w:rsidRPr="00000000" w14:paraId="00000283">
      <w:pPr>
        <w:rPr/>
      </w:pPr>
      <w:bookmarkStart w:colFirst="0" w:colLast="0" w:name="_heading=h.z337ya" w:id="20"/>
      <w:bookmarkEnd w:id="20"/>
      <w:r w:rsidDel="00000000" w:rsidR="00000000" w:rsidRPr="00000000">
        <w:rPr>
          <w:rtl w:val="0"/>
        </w:rPr>
        <w:t xml:space="preserve">X: User has full permission to do the action.</w:t>
      </w:r>
    </w:p>
    <w:p w:rsidR="00000000" w:rsidDel="00000000" w:rsidP="00000000" w:rsidRDefault="00000000" w:rsidRPr="00000000" w14:paraId="00000284">
      <w:pPr>
        <w:rPr/>
      </w:pPr>
      <w:r w:rsidDel="00000000" w:rsidR="00000000" w:rsidRPr="00000000">
        <w:rPr>
          <w:rtl w:val="0"/>
        </w:rPr>
        <w:t xml:space="preserve">X(*): User has permission to do the action on his own items.</w:t>
      </w:r>
    </w:p>
    <w:p w:rsidR="00000000" w:rsidDel="00000000" w:rsidP="00000000" w:rsidRDefault="00000000" w:rsidRPr="00000000" w14:paraId="00000285">
      <w:pPr>
        <w:rPr/>
      </w:pPr>
      <w:r w:rsidDel="00000000" w:rsidR="00000000" w:rsidRPr="00000000">
        <w:rPr>
          <w:rtl w:val="0"/>
        </w:rPr>
        <w:t xml:space="preserve">X(**):  User has permission to do the action on items sent to him only.</w:t>
      </w:r>
    </w:p>
    <w:p w:rsidR="00000000" w:rsidDel="00000000" w:rsidP="00000000" w:rsidRDefault="00000000" w:rsidRPr="00000000" w14:paraId="00000286">
      <w:pPr>
        <w:rPr/>
      </w:pPr>
      <w:r w:rsidDel="00000000" w:rsidR="00000000" w:rsidRPr="00000000">
        <w:rPr>
          <w:rtl w:val="0"/>
        </w:rPr>
        <w:t xml:space="preserve">X (1): reading permission is specified for each Error Form item regarding to Location of the item. For example, items, which have Location = “London”, are only read by employees of the location.</w:t>
      </w:r>
    </w:p>
    <w:p w:rsidR="00000000" w:rsidDel="00000000" w:rsidP="00000000" w:rsidRDefault="00000000" w:rsidRPr="00000000" w14:paraId="00000287">
      <w:pPr>
        <w:pStyle w:val="Heading2"/>
        <w:rPr/>
      </w:pPr>
      <w:bookmarkStart w:colFirst="0" w:colLast="0" w:name="_heading=h.4i7ojhp" w:id="21"/>
      <w:bookmarkEnd w:id="21"/>
      <w:r w:rsidDel="00000000" w:rsidR="00000000" w:rsidRPr="00000000">
        <w:rPr>
          <w:rtl w:val="0"/>
        </w:rPr>
        <w:t xml:space="preserve">Performance Requirements</w:t>
      </w:r>
    </w:p>
    <w:p w:rsidR="00000000" w:rsidDel="00000000" w:rsidP="00000000" w:rsidRDefault="00000000" w:rsidRPr="00000000" w14:paraId="00000288">
      <w:pPr>
        <w:rPr>
          <w:b w:val="1"/>
        </w:rPr>
      </w:pPr>
      <w:r w:rsidDel="00000000" w:rsidR="00000000" w:rsidRPr="00000000">
        <w:rPr>
          <w:b w:val="1"/>
          <w:rtl w:val="0"/>
        </w:rPr>
        <w:t xml:space="preserve">Number of user</w:t>
      </w:r>
    </w:p>
    <w:p w:rsidR="00000000" w:rsidDel="00000000" w:rsidP="00000000" w:rsidRDefault="00000000" w:rsidRPr="00000000" w14:paraId="000002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concurrent user:</w:t>
      </w:r>
    </w:p>
    <w:p w:rsidR="00000000" w:rsidDel="00000000" w:rsidP="00000000" w:rsidRDefault="00000000" w:rsidRPr="00000000" w14:paraId="000002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business user:</w:t>
      </w:r>
    </w:p>
    <w:p w:rsidR="00000000" w:rsidDel="00000000" w:rsidP="00000000" w:rsidRDefault="00000000" w:rsidRPr="00000000" w14:paraId="0000028B">
      <w:pPr>
        <w:rPr>
          <w:b w:val="1"/>
        </w:rPr>
      </w:pPr>
      <w:r w:rsidDel="00000000" w:rsidR="00000000" w:rsidRPr="00000000">
        <w:rPr>
          <w:b w:val="1"/>
          <w:rtl w:val="0"/>
        </w:rPr>
        <w:t xml:space="preserve">Data volume</w:t>
      </w:r>
    </w:p>
    <w:p w:rsidR="00000000" w:rsidDel="00000000" w:rsidP="00000000" w:rsidRDefault="00000000" w:rsidRPr="00000000" w14:paraId="000002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documents:</w:t>
      </w:r>
    </w:p>
    <w:p w:rsidR="00000000" w:rsidDel="00000000" w:rsidP="00000000" w:rsidRDefault="00000000" w:rsidRPr="00000000" w14:paraId="000002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growth rate:</w:t>
      </w:r>
    </w:p>
    <w:p w:rsidR="00000000" w:rsidDel="00000000" w:rsidP="00000000" w:rsidRDefault="00000000" w:rsidRPr="00000000" w14:paraId="0000028E">
      <w:pPr>
        <w:rPr>
          <w:b w:val="1"/>
        </w:rPr>
      </w:pPr>
      <w:r w:rsidDel="00000000" w:rsidR="00000000" w:rsidRPr="00000000">
        <w:rPr>
          <w:b w:val="1"/>
          <w:rtl w:val="0"/>
        </w:rPr>
        <w:t xml:space="preserve">Level of availability</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[Availability level required for this application]</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[24*7, 24*7, 24*5, 8*5, Less]</w:t>
      </w: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Usage frequency</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[(Hourly, Daily, Weekly, Monthly, Quarterly, Annually, Ad hoc)]</w:t>
      </w:r>
    </w:p>
    <w:p w:rsidR="00000000" w:rsidDel="00000000" w:rsidP="00000000" w:rsidRDefault="00000000" w:rsidRPr="00000000" w14:paraId="00000293">
      <w:pPr>
        <w:pStyle w:val="Heading2"/>
        <w:rPr/>
      </w:pPr>
      <w:bookmarkStart w:colFirst="0" w:colLast="0" w:name="_heading=h.2xcytpi" w:id="22"/>
      <w:bookmarkEnd w:id="22"/>
      <w:r w:rsidDel="00000000" w:rsidR="00000000" w:rsidRPr="00000000">
        <w:rPr>
          <w:rtl w:val="0"/>
        </w:rPr>
        <w:t xml:space="preserve">Implementation Requirements</w:t>
      </w:r>
    </w:p>
    <w:p w:rsidR="00000000" w:rsidDel="00000000" w:rsidP="00000000" w:rsidRDefault="00000000" w:rsidRPr="00000000" w14:paraId="00000294">
      <w:pPr>
        <w:rPr/>
      </w:pPr>
      <w:r w:rsidDel="00000000" w:rsidR="00000000" w:rsidRPr="00000000">
        <w:rPr>
          <w:highlight w:val="yellow"/>
          <w:rtl w:val="0"/>
        </w:rPr>
        <w:t xml:space="preserve">[Information in this section can be retrieved from the interview form]</w:t>
      </w: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Location</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[The location where this SharePoint website will be deployed]</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[Example: Europe]</w:t>
      </w:r>
    </w:p>
    <w:p w:rsidR="00000000" w:rsidDel="00000000" w:rsidP="00000000" w:rsidRDefault="00000000" w:rsidRPr="00000000" w14:paraId="00000298">
      <w:pPr>
        <w:rPr>
          <w:b w:val="1"/>
        </w:rPr>
      </w:pPr>
      <w:r w:rsidDel="00000000" w:rsidR="00000000" w:rsidRPr="00000000">
        <w:rPr>
          <w:b w:val="1"/>
          <w:rtl w:val="0"/>
        </w:rPr>
        <w:t xml:space="preserve">Read-only Duration</w:t>
        <w:tab/>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[The duration this application can be set to read-only]</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[Example: 1 day would be preferred, lots of users to coordinate with if we needed to shot down for more than that.]</w:t>
      </w:r>
    </w:p>
    <w:p w:rsidR="00000000" w:rsidDel="00000000" w:rsidP="00000000" w:rsidRDefault="00000000" w:rsidRPr="00000000" w14:paraId="0000029B">
      <w:pPr>
        <w:rPr/>
      </w:pPr>
      <w:r w:rsidDel="00000000" w:rsidR="00000000" w:rsidRPr="00000000">
        <w:rPr>
          <w:b w:val="1"/>
          <w:rtl w:val="0"/>
        </w:rPr>
        <w:t xml:space="preserve">Read-only Timeframe</w:t>
      </w:r>
      <w:r w:rsidDel="00000000" w:rsidR="00000000" w:rsidRPr="00000000">
        <w:rPr>
          <w:rtl w:val="0"/>
        </w:rPr>
        <w:tab/>
      </w:r>
    </w:p>
    <w:p w:rsidR="00000000" w:rsidDel="00000000" w:rsidP="00000000" w:rsidRDefault="00000000" w:rsidRPr="00000000" w14:paraId="0000029C">
      <w:pPr>
        <w:rPr/>
      </w:pPr>
      <w:r w:rsidDel="00000000" w:rsidR="00000000" w:rsidRPr="00000000">
        <w:rPr>
          <w:highlight w:val="yellow"/>
          <w:rtl w:val="0"/>
        </w:rPr>
        <w:t xml:space="preserve">[The time-frame this application can be set to read-only]</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[Example: Usually biz hours for new entry but research go on at all times.  Also, it spans US and India hours.]</w:t>
      </w:r>
    </w:p>
    <w:p w:rsidR="00000000" w:rsidDel="00000000" w:rsidP="00000000" w:rsidRDefault="00000000" w:rsidRPr="00000000" w14:paraId="0000029E">
      <w:pPr>
        <w:rPr>
          <w:b w:val="1"/>
        </w:rPr>
      </w:pPr>
      <w:r w:rsidDel="00000000" w:rsidR="00000000" w:rsidRPr="00000000">
        <w:rPr>
          <w:b w:val="1"/>
          <w:rtl w:val="0"/>
        </w:rPr>
        <w:t xml:space="preserve">Maintenance Window</w:t>
        <w:tab/>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[The duration this application can be set to read-only]</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[Example: (Hourly, Daily, Weekly, Monthly, Quarterly, Annually, Ad hoc)]</w:t>
      </w:r>
    </w:p>
    <w:p w:rsidR="00000000" w:rsidDel="00000000" w:rsidP="00000000" w:rsidRDefault="00000000" w:rsidRPr="00000000" w14:paraId="000002A1">
      <w:pPr>
        <w:rPr>
          <w:b w:val="1"/>
        </w:rPr>
      </w:pPr>
      <w:r w:rsidDel="00000000" w:rsidR="00000000" w:rsidRPr="00000000">
        <w:rPr>
          <w:b w:val="1"/>
          <w:rtl w:val="0"/>
        </w:rPr>
        <w:t xml:space="preserve">Overall conversion timeline</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[Example: 1st, 15th and 25th of every month, the US users are payment dates.]</w:t>
      </w:r>
    </w:p>
    <w:p w:rsidR="00000000" w:rsidDel="00000000" w:rsidP="00000000" w:rsidRDefault="00000000" w:rsidRPr="00000000" w14:paraId="000002A3">
      <w:pPr>
        <w:rPr>
          <w:b w:val="1"/>
        </w:rPr>
      </w:pPr>
      <w:r w:rsidDel="00000000" w:rsidR="00000000" w:rsidRPr="00000000">
        <w:rPr>
          <w:b w:val="1"/>
          <w:rtl w:val="0"/>
        </w:rPr>
        <w:t xml:space="preserve">Other plans and activities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2A5">
      <w:pPr>
        <w:pStyle w:val="Heading1"/>
        <w:keepLines w:val="0"/>
        <w:numPr>
          <w:ilvl w:val="0"/>
          <w:numId w:val="13"/>
        </w:numPr>
        <w:spacing w:after="60" w:before="0" w:lineRule="auto"/>
        <w:ind w:left="360" w:hanging="360"/>
        <w:rPr/>
      </w:pPr>
      <w:bookmarkStart w:colFirst="0" w:colLast="0" w:name="_heading=h.1ci93xb" w:id="23"/>
      <w:bookmarkEnd w:id="23"/>
      <w:r w:rsidDel="00000000" w:rsidR="00000000" w:rsidRPr="00000000">
        <w:rPr>
          <w:rtl w:val="0"/>
        </w:rPr>
        <w:t xml:space="preserve">Other Requirements</w:t>
      </w:r>
    </w:p>
    <w:p w:rsidR="00000000" w:rsidDel="00000000" w:rsidP="00000000" w:rsidRDefault="00000000" w:rsidRPr="00000000" w14:paraId="000002A6">
      <w:pPr>
        <w:pStyle w:val="Heading2"/>
        <w:rPr/>
      </w:pPr>
      <w:bookmarkStart w:colFirst="0" w:colLast="0" w:name="_heading=h.3whwml4" w:id="24"/>
      <w:bookmarkEnd w:id="24"/>
      <w:r w:rsidDel="00000000" w:rsidR="00000000" w:rsidRPr="00000000">
        <w:rPr>
          <w:rtl w:val="0"/>
        </w:rPr>
        <w:t xml:space="preserve">Archive Function</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[Enable Archival Function for following list:</w:t>
      </w:r>
    </w:p>
    <w:tbl>
      <w:tblPr>
        <w:tblStyle w:val="Table13"/>
        <w:tblW w:w="9450.0" w:type="dxa"/>
        <w:jc w:val="left"/>
        <w:tblInd w:w="10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000"/>
      </w:tblPr>
      <w:tblGrid>
        <w:gridCol w:w="1800"/>
        <w:gridCol w:w="3060"/>
        <w:gridCol w:w="4590"/>
        <w:tblGridChange w:id="0">
          <w:tblGrid>
            <w:gridCol w:w="1800"/>
            <w:gridCol w:w="3060"/>
            <w:gridCol w:w="4590"/>
          </w:tblGrid>
        </w:tblGridChange>
      </w:tblGrid>
      <w:tr>
        <w:trPr>
          <w:cantSplit w:val="1"/>
          <w:tblHeader w:val="0"/>
        </w:trPr>
        <w:tc>
          <w:tcPr>
            <w:tcBorders>
              <w:top w:color="548dd4" w:space="0" w:sz="4" w:val="single"/>
              <w:left w:color="548dd4" w:space="0" w:sz="4" w:val="single"/>
              <w:bottom w:color="548dd4" w:space="0" w:sz="4" w:val="single"/>
              <w:right w:color="548dd4" w:space="0" w:sz="4" w:val="single"/>
            </w:tcBorders>
            <w:shd w:fill="4f81bd" w:val="clear"/>
          </w:tcPr>
          <w:p w:rsidR="00000000" w:rsidDel="00000000" w:rsidP="00000000" w:rsidRDefault="00000000" w:rsidRPr="00000000" w14:paraId="000002A8">
            <w:pPr>
              <w:spacing w:line="240" w:lineRule="auto"/>
              <w:rPr>
                <w:b w:val="1"/>
                <w:color w:val="ffffff"/>
                <w:highlight w:val="yellow"/>
              </w:rPr>
            </w:pPr>
            <w:r w:rsidDel="00000000" w:rsidR="00000000" w:rsidRPr="00000000">
              <w:rPr>
                <w:b w:val="1"/>
                <w:color w:val="ffffff"/>
                <w:highlight w:val="yellow"/>
                <w:rtl w:val="0"/>
              </w:rPr>
              <w:t xml:space="preserve">List</w:t>
            </w:r>
          </w:p>
        </w:tc>
        <w:tc>
          <w:tcPr>
            <w:tcBorders>
              <w:top w:color="548dd4" w:space="0" w:sz="4" w:val="single"/>
              <w:left w:color="548dd4" w:space="0" w:sz="4" w:val="single"/>
              <w:bottom w:color="548dd4" w:space="0" w:sz="4" w:val="single"/>
              <w:right w:color="548dd4" w:space="0" w:sz="4" w:val="single"/>
            </w:tcBorders>
            <w:shd w:fill="4f81bd" w:val="clear"/>
          </w:tcPr>
          <w:p w:rsidR="00000000" w:rsidDel="00000000" w:rsidP="00000000" w:rsidRDefault="00000000" w:rsidRPr="00000000" w14:paraId="000002A9">
            <w:pPr>
              <w:spacing w:line="240" w:lineRule="auto"/>
              <w:rPr>
                <w:b w:val="1"/>
                <w:color w:val="ffffff"/>
                <w:highlight w:val="yellow"/>
              </w:rPr>
            </w:pPr>
            <w:r w:rsidDel="00000000" w:rsidR="00000000" w:rsidRPr="00000000">
              <w:rPr>
                <w:b w:val="1"/>
                <w:color w:val="ffffff"/>
                <w:highlight w:val="yellow"/>
                <w:rtl w:val="0"/>
              </w:rPr>
              <w:t xml:space="preserve">Actor</w:t>
            </w:r>
          </w:p>
        </w:tc>
        <w:tc>
          <w:tcPr>
            <w:tcBorders>
              <w:top w:color="548dd4" w:space="0" w:sz="4" w:val="single"/>
              <w:left w:color="548dd4" w:space="0" w:sz="4" w:val="single"/>
              <w:bottom w:color="548dd4" w:space="0" w:sz="4" w:val="single"/>
              <w:right w:color="548dd4" w:space="0" w:sz="4" w:val="single"/>
            </w:tcBorders>
            <w:shd w:fill="4f81bd" w:val="clear"/>
          </w:tcPr>
          <w:p w:rsidR="00000000" w:rsidDel="00000000" w:rsidP="00000000" w:rsidRDefault="00000000" w:rsidRPr="00000000" w14:paraId="000002AA">
            <w:pPr>
              <w:spacing w:line="240" w:lineRule="auto"/>
              <w:rPr>
                <w:b w:val="1"/>
                <w:color w:val="ffffff"/>
                <w:highlight w:val="yellow"/>
              </w:rPr>
            </w:pPr>
            <w:r w:rsidDel="00000000" w:rsidR="00000000" w:rsidRPr="00000000">
              <w:rPr>
                <w:b w:val="1"/>
                <w:color w:val="ffffff"/>
                <w:highlight w:val="yellow"/>
                <w:rtl w:val="0"/>
              </w:rPr>
              <w:t xml:space="preserve">Condition</w:t>
            </w:r>
          </w:p>
        </w:tc>
      </w:tr>
      <w:tr>
        <w:trPr>
          <w:cantSplit w:val="1"/>
          <w:tblHeader w:val="0"/>
        </w:trPr>
        <w:tc>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1"/>
                <w:smallCaps w:val="0"/>
                <w:strike w:val="0"/>
                <w:color w:val="000000"/>
                <w:sz w:val="20"/>
                <w:szCs w:val="20"/>
                <w:highlight w:val="yellow"/>
                <w:u w:val="none"/>
                <w:vertAlign w:val="baseline"/>
              </w:rPr>
            </w:pP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List name</w:t>
            </w:r>
          </w:p>
        </w:tc>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1"/>
                <w:smallCaps w:val="0"/>
                <w:strike w:val="0"/>
                <w:color w:val="000000"/>
                <w:sz w:val="20"/>
                <w:szCs w:val="20"/>
                <w:highlight w:val="yellow"/>
                <w:u w:val="none"/>
                <w:vertAlign w:val="baseline"/>
              </w:rPr>
            </w:pP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Actor name</w:t>
            </w:r>
          </w:p>
        </w:tc>
        <w:tc>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Actor</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is able to archive item in “</w:t>
            </w: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list name</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list by created date.</w:t>
            </w:r>
          </w:p>
        </w:tc>
      </w:tr>
    </w:tbl>
    <w:p w:rsidR="00000000" w:rsidDel="00000000" w:rsidP="00000000" w:rsidRDefault="00000000" w:rsidRPr="00000000" w14:paraId="000002AE">
      <w:pPr>
        <w:rPr/>
      </w:pPr>
      <w:r w:rsidDel="00000000" w:rsidR="00000000" w:rsidRPr="00000000">
        <w:rPr>
          <w:highlight w:val="yellow"/>
          <w:rtl w:val="0"/>
        </w:rPr>
        <w:t xml:space="preserve">[For details, refer to section 6.4 Reference.]</w:t>
      </w:r>
      <w:r w:rsidDel="00000000" w:rsidR="00000000" w:rsidRPr="00000000">
        <w:rPr>
          <w:rtl w:val="0"/>
        </w:rPr>
      </w:r>
    </w:p>
    <w:p w:rsidR="00000000" w:rsidDel="00000000" w:rsidP="00000000" w:rsidRDefault="00000000" w:rsidRPr="00000000" w14:paraId="000002AF">
      <w:pPr>
        <w:pStyle w:val="Heading2"/>
        <w:rPr/>
      </w:pPr>
      <w:bookmarkStart w:colFirst="0" w:colLast="0" w:name="_heading=h.2bn6wsx" w:id="25"/>
      <w:bookmarkEnd w:id="25"/>
      <w:r w:rsidDel="00000000" w:rsidR="00000000" w:rsidRPr="00000000">
        <w:rPr>
          <w:rtl w:val="0"/>
        </w:rPr>
        <w:t xml:space="preserve">Security Audit Function</w:t>
      </w:r>
    </w:p>
    <w:p w:rsidR="00000000" w:rsidDel="00000000" w:rsidP="00000000" w:rsidRDefault="00000000" w:rsidRPr="00000000" w14:paraId="000002B0">
      <w:pPr>
        <w:rPr>
          <w:highlight w:val="yellow"/>
        </w:rPr>
      </w:pPr>
      <w:r w:rsidDel="00000000" w:rsidR="00000000" w:rsidRPr="00000000">
        <w:rPr>
          <w:highlight w:val="yellow"/>
          <w:rtl w:val="0"/>
        </w:rPr>
        <w:t xml:space="preserve">[Enable Security Audit Function for {Actor name} to tracking any modification on user’s permission.]</w:t>
      </w:r>
    </w:p>
    <w:p w:rsidR="00000000" w:rsidDel="00000000" w:rsidP="00000000" w:rsidRDefault="00000000" w:rsidRPr="00000000" w14:paraId="000002B1">
      <w:pPr>
        <w:pStyle w:val="Heading1"/>
        <w:keepLines w:val="0"/>
        <w:numPr>
          <w:ilvl w:val="0"/>
          <w:numId w:val="13"/>
        </w:numPr>
        <w:spacing w:after="60" w:before="0" w:lineRule="auto"/>
        <w:ind w:left="360" w:hanging="360"/>
        <w:rPr/>
      </w:pPr>
      <w:bookmarkStart w:colFirst="0" w:colLast="0" w:name="_heading=h.qsh70q" w:id="26"/>
      <w:bookmarkEnd w:id="26"/>
      <w:r w:rsidDel="00000000" w:rsidR="00000000" w:rsidRPr="00000000">
        <w:rPr>
          <w:rtl w:val="0"/>
        </w:rPr>
        <w:t xml:space="preserve">Các yêu cầu hệ thống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rPr/>
      </w:pPr>
      <w:bookmarkStart w:colFirst="0" w:colLast="0" w:name="_heading=h.3as4poj" w:id="27"/>
      <w:bookmarkEnd w:id="27"/>
      <w:r w:rsidDel="00000000" w:rsidR="00000000" w:rsidRPr="00000000">
        <w:rPr>
          <w:rtl w:val="0"/>
        </w:rPr>
        <w:t xml:space="preserve">SharePoint Sites</w:t>
      </w:r>
    </w:p>
    <w:tbl>
      <w:tblPr>
        <w:tblStyle w:val="Table14"/>
        <w:tblW w:w="9562.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818"/>
        <w:gridCol w:w="1737"/>
        <w:gridCol w:w="7007"/>
        <w:tblGridChange w:id="0">
          <w:tblGrid>
            <w:gridCol w:w="818"/>
            <w:gridCol w:w="1737"/>
            <w:gridCol w:w="7007"/>
          </w:tblGrid>
        </w:tblGridChange>
      </w:tblGrid>
      <w:tr>
        <w:trPr>
          <w:cantSplit w:val="0"/>
          <w:tblHeader w:val="0"/>
        </w:trPr>
        <w:tc>
          <w:tcPr>
            <w:shd w:fill="4f81bd" w:val="clear"/>
          </w:tcPr>
          <w:p w:rsidR="00000000" w:rsidDel="00000000" w:rsidP="00000000" w:rsidRDefault="00000000" w:rsidRPr="00000000" w14:paraId="000002B4">
            <w:pPr>
              <w:spacing w:line="240" w:lineRule="auto"/>
              <w:rPr>
                <w:b w:val="1"/>
                <w:color w:val="ffffff"/>
              </w:rPr>
            </w:pPr>
            <w:r w:rsidDel="00000000" w:rsidR="00000000" w:rsidRPr="00000000">
              <w:rPr>
                <w:b w:val="1"/>
                <w:color w:val="ffffff"/>
                <w:rtl w:val="0"/>
              </w:rPr>
              <w:t xml:space="preserve">#</w:t>
            </w:r>
          </w:p>
        </w:tc>
        <w:tc>
          <w:tcPr>
            <w:shd w:fill="4f81bd" w:val="clear"/>
          </w:tcPr>
          <w:p w:rsidR="00000000" w:rsidDel="00000000" w:rsidP="00000000" w:rsidRDefault="00000000" w:rsidRPr="00000000" w14:paraId="000002B5">
            <w:pPr>
              <w:spacing w:line="240" w:lineRule="auto"/>
              <w:ind w:firstLine="0"/>
              <w:rPr>
                <w:b w:val="1"/>
                <w:color w:val="ffffff"/>
              </w:rPr>
            </w:pPr>
            <w:r w:rsidDel="00000000" w:rsidR="00000000" w:rsidRPr="00000000">
              <w:rPr>
                <w:b w:val="1"/>
                <w:color w:val="ffffff"/>
                <w:rtl w:val="0"/>
              </w:rPr>
              <w:t xml:space="preserve">Site Name</w:t>
            </w:r>
          </w:p>
        </w:tc>
        <w:tc>
          <w:tcPr>
            <w:shd w:fill="4f81bd" w:val="clear"/>
          </w:tcPr>
          <w:p w:rsidR="00000000" w:rsidDel="00000000" w:rsidP="00000000" w:rsidRDefault="00000000" w:rsidRPr="00000000" w14:paraId="000002B6">
            <w:pPr>
              <w:spacing w:line="240" w:lineRule="auto"/>
              <w:rPr>
                <w:b w:val="1"/>
                <w:color w:val="ffffff"/>
              </w:rPr>
            </w:pPr>
            <w:r w:rsidDel="00000000" w:rsidR="00000000" w:rsidRPr="00000000">
              <w:rPr>
                <w:b w:val="1"/>
                <w:color w:val="ffffff"/>
                <w:rtl w:val="0"/>
              </w:rPr>
              <w:t xml:space="preserve">Description</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1</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BC">
            <w:pPr>
              <w:spacing w:line="240" w:lineRule="auto"/>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BF">
            <w:pPr>
              <w:spacing w:line="240" w:lineRule="auto"/>
              <w:rPr/>
            </w:pPr>
            <w:r w:rsidDel="00000000" w:rsidR="00000000" w:rsidRPr="00000000">
              <w:rPr>
                <w:rtl w:val="0"/>
              </w:rPr>
            </w:r>
          </w:p>
        </w:tc>
      </w:tr>
    </w:tbl>
    <w:p w:rsidR="00000000" w:rsidDel="00000000" w:rsidP="00000000" w:rsidRDefault="00000000" w:rsidRPr="00000000" w14:paraId="000002C0">
      <w:pPr>
        <w:pStyle w:val="Heading2"/>
        <w:rPr/>
      </w:pPr>
      <w:bookmarkStart w:colFirst="0" w:colLast="0" w:name="_heading=h.1pxezwc" w:id="28"/>
      <w:bookmarkEnd w:id="28"/>
      <w:r w:rsidDel="00000000" w:rsidR="00000000" w:rsidRPr="00000000">
        <w:rPr>
          <w:rtl w:val="0"/>
        </w:rPr>
        <w:t xml:space="preserve">SharePoint Lists</w:t>
      </w:r>
    </w:p>
    <w:tbl>
      <w:tblPr>
        <w:tblStyle w:val="Table15"/>
        <w:tblW w:w="9612.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818"/>
        <w:gridCol w:w="1787"/>
        <w:gridCol w:w="2306"/>
        <w:gridCol w:w="4701"/>
        <w:tblGridChange w:id="0">
          <w:tblGrid>
            <w:gridCol w:w="818"/>
            <w:gridCol w:w="1787"/>
            <w:gridCol w:w="2306"/>
            <w:gridCol w:w="4701"/>
          </w:tblGrid>
        </w:tblGridChange>
      </w:tblGrid>
      <w:tr>
        <w:trPr>
          <w:cantSplit w:val="0"/>
          <w:tblHeader w:val="0"/>
        </w:trPr>
        <w:tc>
          <w:tcPr>
            <w:shd w:fill="4f81bd" w:val="clear"/>
          </w:tcPr>
          <w:bookmarkStart w:colFirst="0" w:colLast="0" w:name="bookmark=id.49x2ik5" w:id="29"/>
          <w:bookmarkEnd w:id="29"/>
          <w:bookmarkStart w:colFirst="0" w:colLast="0" w:name="bookmark=id.2p2csry" w:id="30"/>
          <w:bookmarkEnd w:id="30"/>
          <w:p w:rsidR="00000000" w:rsidDel="00000000" w:rsidP="00000000" w:rsidRDefault="00000000" w:rsidRPr="00000000" w14:paraId="000002C1">
            <w:pPr>
              <w:spacing w:line="240" w:lineRule="auto"/>
              <w:rPr>
                <w:b w:val="1"/>
                <w:color w:val="ffffff"/>
              </w:rPr>
            </w:pPr>
            <w:r w:rsidDel="00000000" w:rsidR="00000000" w:rsidRPr="00000000">
              <w:rPr>
                <w:b w:val="1"/>
                <w:color w:val="ffffff"/>
                <w:rtl w:val="0"/>
              </w:rPr>
              <w:t xml:space="preserve">#</w:t>
            </w:r>
          </w:p>
        </w:tc>
        <w:tc>
          <w:tcPr>
            <w:shd w:fill="4f81bd" w:val="clear"/>
          </w:tcPr>
          <w:p w:rsidR="00000000" w:rsidDel="00000000" w:rsidP="00000000" w:rsidRDefault="00000000" w:rsidRPr="00000000" w14:paraId="000002C2">
            <w:pPr>
              <w:spacing w:line="240" w:lineRule="auto"/>
              <w:rPr>
                <w:b w:val="1"/>
                <w:color w:val="ffffff"/>
              </w:rPr>
            </w:pPr>
            <w:r w:rsidDel="00000000" w:rsidR="00000000" w:rsidRPr="00000000">
              <w:rPr>
                <w:b w:val="1"/>
                <w:color w:val="ffffff"/>
                <w:rtl w:val="0"/>
              </w:rPr>
              <w:t xml:space="preserve">List Code</w:t>
            </w:r>
          </w:p>
        </w:tc>
        <w:tc>
          <w:tcPr>
            <w:shd w:fill="4f81bd" w:val="clear"/>
          </w:tcPr>
          <w:p w:rsidR="00000000" w:rsidDel="00000000" w:rsidP="00000000" w:rsidRDefault="00000000" w:rsidRPr="00000000" w14:paraId="000002C3">
            <w:pPr>
              <w:spacing w:line="240" w:lineRule="auto"/>
              <w:rPr>
                <w:b w:val="1"/>
                <w:color w:val="ffffff"/>
              </w:rPr>
            </w:pPr>
            <w:r w:rsidDel="00000000" w:rsidR="00000000" w:rsidRPr="00000000">
              <w:rPr>
                <w:b w:val="1"/>
                <w:color w:val="ffffff"/>
                <w:rtl w:val="0"/>
              </w:rPr>
              <w:t xml:space="preserve">List Name</w:t>
            </w:r>
          </w:p>
        </w:tc>
        <w:tc>
          <w:tcPr>
            <w:shd w:fill="4f81bd" w:val="clear"/>
          </w:tcPr>
          <w:p w:rsidR="00000000" w:rsidDel="00000000" w:rsidP="00000000" w:rsidRDefault="00000000" w:rsidRPr="00000000" w14:paraId="000002C4">
            <w:pPr>
              <w:spacing w:line="240" w:lineRule="auto"/>
              <w:rPr>
                <w:b w:val="1"/>
                <w:color w:val="ffffff"/>
              </w:rPr>
            </w:pPr>
            <w:r w:rsidDel="00000000" w:rsidR="00000000" w:rsidRPr="00000000">
              <w:rPr>
                <w:b w:val="1"/>
                <w:color w:val="ffffff"/>
                <w:rtl w:val="0"/>
              </w:rPr>
              <w:t xml:space="preserve">Description</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1</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B">
            <w:pPr>
              <w:spacing w:line="240" w:lineRule="auto"/>
              <w:rPr/>
            </w:pPr>
            <w:r w:rsidDel="00000000" w:rsidR="00000000" w:rsidRPr="00000000">
              <w:rPr>
                <w:rtl w:val="0"/>
              </w:rPr>
            </w:r>
          </w:p>
        </w:tc>
        <w:tc>
          <w:tcPr/>
          <w:p w:rsidR="00000000" w:rsidDel="00000000" w:rsidP="00000000" w:rsidRDefault="00000000" w:rsidRPr="00000000" w14:paraId="000002CC">
            <w:pPr>
              <w:spacing w:line="240" w:lineRule="auto"/>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CF">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D0">
            <w:pPr>
              <w:spacing w:line="240" w:lineRule="auto"/>
              <w:rPr/>
            </w:pPr>
            <w:r w:rsidDel="00000000" w:rsidR="00000000" w:rsidRPr="00000000">
              <w:rPr>
                <w:rtl w:val="0"/>
              </w:rPr>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2"/>
        <w:rPr/>
      </w:pPr>
      <w:bookmarkStart w:colFirst="0" w:colLast="0" w:name="_heading=h.147n2zr" w:id="31"/>
      <w:bookmarkEnd w:id="31"/>
      <w:r w:rsidDel="00000000" w:rsidR="00000000" w:rsidRPr="00000000">
        <w:rPr>
          <w:rtl w:val="0"/>
        </w:rPr>
        <w:t xml:space="preserve">SharePoint Permission Levels</w:t>
      </w:r>
    </w:p>
    <w:tbl>
      <w:tblPr>
        <w:tblStyle w:val="Table16"/>
        <w:tblW w:w="9612.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41"/>
        <w:gridCol w:w="1924"/>
        <w:gridCol w:w="2428"/>
        <w:gridCol w:w="4819"/>
        <w:tblGridChange w:id="0">
          <w:tblGrid>
            <w:gridCol w:w="441"/>
            <w:gridCol w:w="1924"/>
            <w:gridCol w:w="2428"/>
            <w:gridCol w:w="4819"/>
          </w:tblGrid>
        </w:tblGridChange>
      </w:tblGrid>
      <w:tr>
        <w:trPr>
          <w:cantSplit w:val="0"/>
          <w:tblHeader w:val="0"/>
        </w:trPr>
        <w:tc>
          <w:tcPr>
            <w:shd w:fill="4f81bd" w:val="clear"/>
          </w:tcPr>
          <w:p w:rsidR="00000000" w:rsidDel="00000000" w:rsidP="00000000" w:rsidRDefault="00000000" w:rsidRPr="00000000" w14:paraId="000002D3">
            <w:pPr>
              <w:spacing w:line="240" w:lineRule="auto"/>
              <w:ind w:firstLine="0"/>
              <w:rPr>
                <w:b w:val="1"/>
                <w:color w:val="ffffff"/>
              </w:rPr>
            </w:pPr>
            <w:r w:rsidDel="00000000" w:rsidR="00000000" w:rsidRPr="00000000">
              <w:rPr>
                <w:b w:val="1"/>
                <w:color w:val="ffffff"/>
                <w:rtl w:val="0"/>
              </w:rPr>
              <w:t xml:space="preserve">#</w:t>
            </w:r>
          </w:p>
        </w:tc>
        <w:tc>
          <w:tcPr>
            <w:shd w:fill="4f81bd" w:val="clear"/>
          </w:tcPr>
          <w:p w:rsidR="00000000" w:rsidDel="00000000" w:rsidP="00000000" w:rsidRDefault="00000000" w:rsidRPr="00000000" w14:paraId="000002D4">
            <w:pPr>
              <w:spacing w:line="240" w:lineRule="auto"/>
              <w:ind w:firstLine="0"/>
              <w:rPr>
                <w:b w:val="1"/>
                <w:color w:val="ffffff"/>
              </w:rPr>
            </w:pPr>
            <w:r w:rsidDel="00000000" w:rsidR="00000000" w:rsidRPr="00000000">
              <w:rPr>
                <w:b w:val="1"/>
                <w:color w:val="ffffff"/>
                <w:rtl w:val="0"/>
              </w:rPr>
              <w:t xml:space="preserve">Permission Level</w:t>
            </w:r>
          </w:p>
        </w:tc>
        <w:tc>
          <w:tcPr>
            <w:shd w:fill="4f81bd" w:val="clear"/>
          </w:tcPr>
          <w:p w:rsidR="00000000" w:rsidDel="00000000" w:rsidP="00000000" w:rsidRDefault="00000000" w:rsidRPr="00000000" w14:paraId="000002D5">
            <w:pPr>
              <w:spacing w:line="240" w:lineRule="auto"/>
              <w:ind w:firstLine="0"/>
              <w:rPr>
                <w:b w:val="1"/>
                <w:color w:val="ffffff"/>
              </w:rPr>
            </w:pPr>
            <w:r w:rsidDel="00000000" w:rsidR="00000000" w:rsidRPr="00000000">
              <w:rPr>
                <w:b w:val="1"/>
                <w:color w:val="ffffff"/>
                <w:rtl w:val="0"/>
              </w:rPr>
              <w:t xml:space="preserve">Permissions</w:t>
            </w:r>
          </w:p>
        </w:tc>
        <w:tc>
          <w:tcPr>
            <w:shd w:fill="4f81bd" w:val="clear"/>
          </w:tcPr>
          <w:p w:rsidR="00000000" w:rsidDel="00000000" w:rsidP="00000000" w:rsidRDefault="00000000" w:rsidRPr="00000000" w14:paraId="000002D6">
            <w:pPr>
              <w:spacing w:line="240" w:lineRule="auto"/>
              <w:ind w:firstLine="0"/>
              <w:rPr>
                <w:b w:val="1"/>
                <w:color w:val="ffffff"/>
              </w:rPr>
            </w:pPr>
            <w:r w:rsidDel="00000000" w:rsidR="00000000" w:rsidRPr="00000000">
              <w:rPr>
                <w:b w:val="1"/>
                <w:color w:val="ffffff"/>
                <w:rtl w:val="0"/>
              </w:rPr>
              <w:t xml:space="preserve">Description</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1</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Full Control</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D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D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Contribute</w:t>
            </w:r>
            <w:r w:rsidDel="00000000" w:rsidR="00000000" w:rsidRPr="00000000">
              <w:rPr>
                <w:rtl w:val="0"/>
              </w:rPr>
            </w:r>
          </w:p>
        </w:tc>
        <w:tc>
          <w:tcPr/>
          <w:p w:rsidR="00000000" w:rsidDel="00000000" w:rsidP="00000000" w:rsidRDefault="00000000" w:rsidRPr="00000000" w14:paraId="000002DD">
            <w:pPr>
              <w:spacing w:line="240" w:lineRule="auto"/>
              <w:ind w:firstLine="0"/>
              <w:rPr/>
            </w:pPr>
            <w:r w:rsidDel="00000000" w:rsidR="00000000" w:rsidRPr="00000000">
              <w:rPr>
                <w:rtl w:val="0"/>
              </w:rPr>
            </w:r>
          </w:p>
        </w:tc>
        <w:tc>
          <w:tcPr/>
          <w:p w:rsidR="00000000" w:rsidDel="00000000" w:rsidP="00000000" w:rsidRDefault="00000000" w:rsidRPr="00000000" w14:paraId="000002DE">
            <w:pPr>
              <w:spacing w:line="240" w:lineRule="auto"/>
              <w:ind w:firstLine="0"/>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Update XXX</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E1">
            <w:pPr>
              <w:spacing w:line="240" w:lineRule="auto"/>
              <w:ind w:firstLine="0"/>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E2">
            <w:pPr>
              <w:spacing w:line="240" w:lineRule="auto"/>
              <w:ind w:firstLine="0"/>
              <w:rPr/>
            </w:pPr>
            <w:r w:rsidDel="00000000" w:rsidR="00000000" w:rsidRPr="00000000">
              <w:rPr>
                <w:rtl w:val="0"/>
              </w:rPr>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2"/>
        <w:rPr/>
      </w:pPr>
      <w:bookmarkStart w:colFirst="0" w:colLast="0" w:name="_heading=h.3o7alnk" w:id="32"/>
      <w:bookmarkEnd w:id="32"/>
      <w:r w:rsidDel="00000000" w:rsidR="00000000" w:rsidRPr="00000000">
        <w:rPr>
          <w:rtl w:val="0"/>
        </w:rPr>
        <w:t xml:space="preserve">SharePoint Groups</w:t>
      </w:r>
    </w:p>
    <w:tbl>
      <w:tblPr>
        <w:tblStyle w:val="Table17"/>
        <w:tblW w:w="9612.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818"/>
        <w:gridCol w:w="1798"/>
        <w:gridCol w:w="2307"/>
        <w:gridCol w:w="4689"/>
        <w:tblGridChange w:id="0">
          <w:tblGrid>
            <w:gridCol w:w="818"/>
            <w:gridCol w:w="1798"/>
            <w:gridCol w:w="2307"/>
            <w:gridCol w:w="4689"/>
          </w:tblGrid>
        </w:tblGridChange>
      </w:tblGrid>
      <w:tr>
        <w:trPr>
          <w:cantSplit w:val="0"/>
          <w:tblHeader w:val="0"/>
        </w:trPr>
        <w:tc>
          <w:tcPr>
            <w:shd w:fill="4f81bd" w:val="clear"/>
          </w:tcPr>
          <w:p w:rsidR="00000000" w:rsidDel="00000000" w:rsidP="00000000" w:rsidRDefault="00000000" w:rsidRPr="00000000" w14:paraId="000002E5">
            <w:pPr>
              <w:spacing w:line="240" w:lineRule="auto"/>
              <w:rPr>
                <w:b w:val="1"/>
                <w:color w:val="ffffff"/>
              </w:rPr>
            </w:pPr>
            <w:r w:rsidDel="00000000" w:rsidR="00000000" w:rsidRPr="00000000">
              <w:rPr>
                <w:b w:val="1"/>
                <w:color w:val="ffffff"/>
                <w:rtl w:val="0"/>
              </w:rPr>
              <w:t xml:space="preserve">#</w:t>
            </w:r>
          </w:p>
        </w:tc>
        <w:tc>
          <w:tcPr>
            <w:shd w:fill="4f81bd" w:val="clear"/>
          </w:tcPr>
          <w:p w:rsidR="00000000" w:rsidDel="00000000" w:rsidP="00000000" w:rsidRDefault="00000000" w:rsidRPr="00000000" w14:paraId="000002E6">
            <w:pPr>
              <w:spacing w:line="240" w:lineRule="auto"/>
              <w:rPr>
                <w:b w:val="1"/>
                <w:color w:val="ffffff"/>
              </w:rPr>
            </w:pPr>
            <w:r w:rsidDel="00000000" w:rsidR="00000000" w:rsidRPr="00000000">
              <w:rPr>
                <w:b w:val="1"/>
                <w:color w:val="ffffff"/>
                <w:rtl w:val="0"/>
              </w:rPr>
              <w:t xml:space="preserve">Group Name</w:t>
            </w:r>
          </w:p>
        </w:tc>
        <w:tc>
          <w:tcPr>
            <w:shd w:fill="4f81bd" w:val="clear"/>
          </w:tcPr>
          <w:p w:rsidR="00000000" w:rsidDel="00000000" w:rsidP="00000000" w:rsidRDefault="00000000" w:rsidRPr="00000000" w14:paraId="000002E7">
            <w:pPr>
              <w:spacing w:line="240" w:lineRule="auto"/>
              <w:rPr>
                <w:b w:val="1"/>
                <w:color w:val="ffffff"/>
              </w:rPr>
            </w:pPr>
            <w:r w:rsidDel="00000000" w:rsidR="00000000" w:rsidRPr="00000000">
              <w:rPr>
                <w:b w:val="1"/>
                <w:color w:val="ffffff"/>
                <w:rtl w:val="0"/>
              </w:rPr>
              <w:t xml:space="preserve">Permission Level</w:t>
            </w:r>
          </w:p>
        </w:tc>
        <w:tc>
          <w:tcPr>
            <w:shd w:fill="4f81bd" w:val="clear"/>
          </w:tcPr>
          <w:p w:rsidR="00000000" w:rsidDel="00000000" w:rsidP="00000000" w:rsidRDefault="00000000" w:rsidRPr="00000000" w14:paraId="000002E8">
            <w:pPr>
              <w:spacing w:line="240" w:lineRule="auto"/>
              <w:rPr>
                <w:b w:val="1"/>
                <w:color w:val="ffffff"/>
              </w:rPr>
            </w:pPr>
            <w:r w:rsidDel="00000000" w:rsidR="00000000" w:rsidRPr="00000000">
              <w:rPr>
                <w:b w:val="1"/>
                <w:color w:val="ffffff"/>
                <w:rtl w:val="0"/>
              </w:rPr>
              <w:t xml:space="preserve">Description</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1</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Admin</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Requestor</w:t>
            </w:r>
            <w:r w:rsidDel="00000000" w:rsidR="00000000" w:rsidRPr="00000000">
              <w:rPr>
                <w:rtl w:val="0"/>
              </w:rPr>
            </w:r>
          </w:p>
        </w:tc>
        <w:tc>
          <w:tcPr/>
          <w:p w:rsidR="00000000" w:rsidDel="00000000" w:rsidP="00000000" w:rsidRDefault="00000000" w:rsidRPr="00000000" w14:paraId="000002EF">
            <w:pPr>
              <w:spacing w:line="240" w:lineRule="auto"/>
              <w:rPr/>
            </w:pPr>
            <w:r w:rsidDel="00000000" w:rsidR="00000000" w:rsidRPr="00000000">
              <w:rPr>
                <w:rtl w:val="0"/>
              </w:rPr>
            </w:r>
          </w:p>
        </w:tc>
        <w:tc>
          <w:tcPr/>
          <w:p w:rsidR="00000000" w:rsidDel="00000000" w:rsidP="00000000" w:rsidRDefault="00000000" w:rsidRPr="00000000" w14:paraId="000002F0">
            <w:pPr>
              <w:spacing w:line="240" w:lineRule="auto"/>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F3">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F4">
            <w:pPr>
              <w:spacing w:line="240" w:lineRule="auto"/>
              <w:rPr/>
            </w:pPr>
            <w:r w:rsidDel="00000000" w:rsidR="00000000" w:rsidRPr="00000000">
              <w:rPr>
                <w:rtl w:val="0"/>
              </w:rPr>
            </w:r>
          </w:p>
        </w:tc>
      </w:tr>
    </w:tbl>
    <w:p w:rsidR="00000000" w:rsidDel="00000000" w:rsidP="00000000" w:rsidRDefault="00000000" w:rsidRPr="00000000" w14:paraId="000002F5">
      <w:pPr>
        <w:pStyle w:val="Heading2"/>
        <w:rPr/>
      </w:pPr>
      <w:bookmarkStart w:colFirst="0" w:colLast="0" w:name="_heading=h.23ckvvd" w:id="33"/>
      <w:bookmarkEnd w:id="33"/>
      <w:r w:rsidDel="00000000" w:rsidR="00000000" w:rsidRPr="00000000">
        <w:rPr>
          <w:rtl w:val="0"/>
        </w:rPr>
        <w:t xml:space="preserve">SharePoint Web Parts</w:t>
      </w:r>
    </w:p>
    <w:tbl>
      <w:tblPr>
        <w:tblStyle w:val="Table18"/>
        <w:tblW w:w="9562.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885"/>
        <w:gridCol w:w="3966"/>
        <w:gridCol w:w="4711"/>
        <w:tblGridChange w:id="0">
          <w:tblGrid>
            <w:gridCol w:w="885"/>
            <w:gridCol w:w="3966"/>
            <w:gridCol w:w="4711"/>
          </w:tblGrid>
        </w:tblGridChange>
      </w:tblGrid>
      <w:tr>
        <w:trPr>
          <w:cantSplit w:val="0"/>
          <w:tblHeader w:val="0"/>
        </w:trPr>
        <w:tc>
          <w:tcPr>
            <w:shd w:fill="4f81bd" w:val="clear"/>
          </w:tcPr>
          <w:p w:rsidR="00000000" w:rsidDel="00000000" w:rsidP="00000000" w:rsidRDefault="00000000" w:rsidRPr="00000000" w14:paraId="000002F6">
            <w:pPr>
              <w:spacing w:line="240" w:lineRule="auto"/>
              <w:rPr>
                <w:b w:val="1"/>
                <w:color w:val="ffffff"/>
              </w:rPr>
            </w:pPr>
            <w:r w:rsidDel="00000000" w:rsidR="00000000" w:rsidRPr="00000000">
              <w:rPr>
                <w:b w:val="1"/>
                <w:color w:val="ffffff"/>
                <w:rtl w:val="0"/>
              </w:rPr>
              <w:t xml:space="preserve">#</w:t>
            </w:r>
          </w:p>
        </w:tc>
        <w:tc>
          <w:tcPr>
            <w:shd w:fill="4f81bd" w:val="clear"/>
          </w:tcPr>
          <w:p w:rsidR="00000000" w:rsidDel="00000000" w:rsidP="00000000" w:rsidRDefault="00000000" w:rsidRPr="00000000" w14:paraId="000002F7">
            <w:pPr>
              <w:spacing w:line="240" w:lineRule="auto"/>
              <w:rPr>
                <w:b w:val="1"/>
                <w:color w:val="ffffff"/>
              </w:rPr>
            </w:pPr>
            <w:r w:rsidDel="00000000" w:rsidR="00000000" w:rsidRPr="00000000">
              <w:rPr>
                <w:b w:val="1"/>
                <w:color w:val="ffffff"/>
                <w:rtl w:val="0"/>
              </w:rPr>
              <w:t xml:space="preserve">Web Part</w:t>
            </w:r>
          </w:p>
        </w:tc>
        <w:tc>
          <w:tcPr>
            <w:shd w:fill="4f81bd" w:val="clear"/>
          </w:tcPr>
          <w:p w:rsidR="00000000" w:rsidDel="00000000" w:rsidP="00000000" w:rsidRDefault="00000000" w:rsidRPr="00000000" w14:paraId="000002F8">
            <w:pPr>
              <w:spacing w:line="240" w:lineRule="auto"/>
              <w:rPr>
                <w:b w:val="1"/>
                <w:color w:val="ffffff"/>
              </w:rPr>
            </w:pPr>
            <w:r w:rsidDel="00000000" w:rsidR="00000000" w:rsidRPr="00000000">
              <w:rPr>
                <w:b w:val="1"/>
                <w:color w:val="ffffff"/>
                <w:rtl w:val="0"/>
              </w:rPr>
              <w:t xml:space="preserve">Description</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1</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FA">
            <w:pPr>
              <w:rPr/>
            </w:pPr>
            <w:r w:rsidDel="00000000" w:rsidR="00000000" w:rsidRPr="00000000">
              <w:rPr>
                <w:rtl w:val="0"/>
              </w:rPr>
              <w:t xml:space="preserve">ContainerWebPart</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host custom user controls (belong to Framework source code)</w:t>
            </w:r>
          </w:p>
        </w:tc>
      </w:tr>
      <w:tr>
        <w:trPr>
          <w:cantSplit w:val="0"/>
          <w:tblHeader w:val="0"/>
        </w:trPr>
        <w:tc>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FD">
            <w:pPr>
              <w:rPr/>
            </w:pPr>
            <w:r w:rsidDel="00000000" w:rsidR="00000000" w:rsidRPr="00000000">
              <w:rPr>
                <w:rtl w:val="0"/>
              </w:rPr>
              <w:t xml:space="preserve">ArchiveEditWebPart</w:t>
            </w:r>
          </w:p>
        </w:tc>
        <w:tc>
          <w:tcPr/>
          <w:p w:rsidR="00000000" w:rsidDel="00000000" w:rsidP="00000000" w:rsidRDefault="00000000" w:rsidRPr="00000000" w14:paraId="000002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archive function (belong to Framework source code)</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00">
            <w:pPr>
              <w:rPr/>
            </w:pPr>
            <w:r w:rsidDel="00000000" w:rsidR="00000000" w:rsidRPr="00000000">
              <w:rPr>
                <w:rtl w:val="0"/>
              </w:rPr>
              <w:t xml:space="preserve">ArchiveListByAgentWebPart</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archive function (belong to Framework source code)</w:t>
            </w:r>
          </w:p>
        </w:tc>
      </w:tr>
      <w:tr>
        <w:trPr>
          <w:cantSplit w:val="0"/>
          <w:tblHeader w:val="0"/>
        </w:trPr>
        <w:tc>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303">
            <w:pPr>
              <w:rPr/>
            </w:pPr>
            <w:r w:rsidDel="00000000" w:rsidR="00000000" w:rsidRPr="00000000">
              <w:rPr>
                <w:rtl w:val="0"/>
              </w:rPr>
              <w:t xml:space="preserve">ArchiveListWebPart</w:t>
            </w:r>
          </w:p>
        </w:tc>
        <w:tc>
          <w:tcPr/>
          <w:p w:rsidR="00000000" w:rsidDel="00000000" w:rsidP="00000000" w:rsidRDefault="00000000" w:rsidRPr="00000000" w14:paraId="000003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archive function (belong to Framework source code)</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5</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06">
            <w:pPr>
              <w:rPr/>
            </w:pPr>
            <w:r w:rsidDel="00000000" w:rsidR="00000000" w:rsidRPr="00000000">
              <w:rPr>
                <w:rtl w:val="0"/>
              </w:rPr>
              <w:t xml:space="preserve">AuditSettingsWebPart</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audit function (belong to Framework source code)</w:t>
            </w:r>
          </w:p>
        </w:tc>
      </w:tr>
      <w:tr>
        <w:trPr>
          <w:cantSplit w:val="0"/>
          <w:tblHeader w:val="0"/>
        </w:trPr>
        <w:tc>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309">
            <w:pPr>
              <w:rPr/>
            </w:pPr>
            <w:r w:rsidDel="00000000" w:rsidR="00000000" w:rsidRPr="00000000">
              <w:rPr>
                <w:rtl w:val="0"/>
              </w:rPr>
              <w:t xml:space="preserve">AuditViewerWebPart</w:t>
            </w:r>
          </w:p>
        </w:tc>
        <w:tc>
          <w:tcPr/>
          <w:p w:rsidR="00000000" w:rsidDel="00000000" w:rsidP="00000000" w:rsidRDefault="00000000" w:rsidRPr="00000000" w14:paraId="000003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audit function (belong to Framework source code)</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7</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0C">
            <w:pPr>
              <w:rPr/>
            </w:pPr>
            <w:r w:rsidDel="00000000" w:rsidR="00000000" w:rsidRPr="00000000">
              <w:rPr>
                <w:rtl w:val="0"/>
              </w:rPr>
              <w:t xml:space="preserve">DialogListWebPart</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dialog control (belong to Framework source code)</w:t>
            </w:r>
          </w:p>
        </w:tc>
      </w:tr>
      <w:tr>
        <w:trPr>
          <w:cantSplit w:val="0"/>
          <w:tblHeader w:val="0"/>
        </w:trPr>
        <w:tc>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30F">
            <w:pPr>
              <w:rPr/>
            </w:pPr>
            <w:r w:rsidDel="00000000" w:rsidR="00000000" w:rsidRPr="00000000">
              <w:rPr>
                <w:rtl w:val="0"/>
              </w:rPr>
              <w:t xml:space="preserve">PrintPreviewWebPart</w:t>
            </w:r>
          </w:p>
        </w:tc>
        <w:tc>
          <w:tcPr/>
          <w:p w:rsidR="00000000" w:rsidDel="00000000" w:rsidP="00000000" w:rsidRDefault="00000000" w:rsidRPr="00000000" w14:paraId="000003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print function (belong to Framework source code)</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9</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12">
            <w:pPr>
              <w:rPr/>
            </w:pPr>
            <w:r w:rsidDel="00000000" w:rsidR="00000000" w:rsidRPr="00000000">
              <w:rPr>
                <w:rtl w:val="0"/>
              </w:rPr>
              <w:t xml:space="preserve">QuickLaunchContextWebPart</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quick launch control (belong to Framework source code)</w:t>
            </w:r>
          </w:p>
        </w:tc>
      </w:tr>
      <w:tr>
        <w:trPr>
          <w:cantSplit w:val="0"/>
          <w:tblHeader w:val="0"/>
        </w:trPr>
        <w:tc>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315">
            <w:pPr>
              <w:rPr/>
            </w:pPr>
            <w:r w:rsidDel="00000000" w:rsidR="00000000" w:rsidRPr="00000000">
              <w:rPr>
                <w:rtl w:val="0"/>
              </w:rPr>
              <w:t xml:space="preserve">QuickLaunchItemWebPart</w:t>
            </w:r>
          </w:p>
        </w:tc>
        <w:tc>
          <w:tcPr/>
          <w:p w:rsidR="00000000" w:rsidDel="00000000" w:rsidP="00000000" w:rsidRDefault="00000000" w:rsidRPr="00000000" w14:paraId="000003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quick launch control (belong to Framework source code)</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11</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18">
            <w:pPr>
              <w:rPr/>
            </w:pPr>
            <w:r w:rsidDel="00000000" w:rsidR="00000000" w:rsidRPr="00000000">
              <w:rPr>
                <w:rtl w:val="0"/>
              </w:rPr>
              <w:t xml:space="preserve">QuickLaunchManagerWebPart</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implement the quick launch control (belong to Framework source code)</w:t>
            </w:r>
          </w:p>
        </w:tc>
      </w:tr>
    </w:tbl>
    <w:p w:rsidR="00000000" w:rsidDel="00000000" w:rsidP="00000000" w:rsidRDefault="00000000" w:rsidRPr="00000000" w14:paraId="0000031A">
      <w:pPr>
        <w:pStyle w:val="Heading2"/>
        <w:rPr/>
      </w:pPr>
      <w:bookmarkStart w:colFirst="0" w:colLast="0" w:name="_heading=h.ihv636" w:id="34"/>
      <w:bookmarkEnd w:id="34"/>
      <w:r w:rsidDel="00000000" w:rsidR="00000000" w:rsidRPr="00000000">
        <w:rPr>
          <w:rtl w:val="0"/>
        </w:rPr>
        <w:t xml:space="preserve">Custom Pages</w:t>
      </w:r>
    </w:p>
    <w:p w:rsidR="00000000" w:rsidDel="00000000" w:rsidP="00000000" w:rsidRDefault="00000000" w:rsidRPr="00000000" w14:paraId="0000031B">
      <w:pPr>
        <w:rPr>
          <w:highlight w:val="yellow"/>
        </w:rPr>
      </w:pPr>
      <w:r w:rsidDel="00000000" w:rsidR="00000000" w:rsidRPr="00000000">
        <w:rPr>
          <w:highlight w:val="yellow"/>
          <w:rtl w:val="0"/>
        </w:rPr>
        <w:t xml:space="preserve">[If there is no custom page, remove the table and use this sentence:</w:t>
      </w:r>
    </w:p>
    <w:p w:rsidR="00000000" w:rsidDel="00000000" w:rsidP="00000000" w:rsidRDefault="00000000" w:rsidRPr="00000000" w14:paraId="0000031C">
      <w:pPr>
        <w:rPr>
          <w:highlight w:val="yellow"/>
        </w:rPr>
      </w:pPr>
      <w:r w:rsidDel="00000000" w:rsidR="00000000" w:rsidRPr="00000000">
        <w:rPr>
          <w:highlight w:val="yellow"/>
          <w:rtl w:val="0"/>
        </w:rPr>
        <w:t xml:space="preserve">There is no custom page implemented in this application.]</w:t>
      </w:r>
    </w:p>
    <w:tbl>
      <w:tblPr>
        <w:tblStyle w:val="Table19"/>
        <w:tblW w:w="9612.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818"/>
        <w:gridCol w:w="1727"/>
        <w:gridCol w:w="7067"/>
        <w:tblGridChange w:id="0">
          <w:tblGrid>
            <w:gridCol w:w="818"/>
            <w:gridCol w:w="1727"/>
            <w:gridCol w:w="7067"/>
          </w:tblGrid>
        </w:tblGridChange>
      </w:tblGrid>
      <w:tr>
        <w:trPr>
          <w:cantSplit w:val="0"/>
          <w:tblHeader w:val="0"/>
        </w:trPr>
        <w:tc>
          <w:tcPr>
            <w:shd w:fill="4f81bd" w:val="clear"/>
          </w:tcPr>
          <w:p w:rsidR="00000000" w:rsidDel="00000000" w:rsidP="00000000" w:rsidRDefault="00000000" w:rsidRPr="00000000" w14:paraId="0000031D">
            <w:pPr>
              <w:spacing w:line="240" w:lineRule="auto"/>
              <w:rPr>
                <w:b w:val="1"/>
                <w:color w:val="ffffff"/>
              </w:rPr>
            </w:pPr>
            <w:r w:rsidDel="00000000" w:rsidR="00000000" w:rsidRPr="00000000">
              <w:rPr>
                <w:b w:val="1"/>
                <w:color w:val="ffffff"/>
                <w:rtl w:val="0"/>
              </w:rPr>
              <w:t xml:space="preserve">#</w:t>
            </w:r>
          </w:p>
        </w:tc>
        <w:tc>
          <w:tcPr>
            <w:shd w:fill="4f81bd" w:val="clear"/>
          </w:tcPr>
          <w:p w:rsidR="00000000" w:rsidDel="00000000" w:rsidP="00000000" w:rsidRDefault="00000000" w:rsidRPr="00000000" w14:paraId="0000031E">
            <w:pPr>
              <w:spacing w:line="240" w:lineRule="auto"/>
              <w:rPr>
                <w:b w:val="1"/>
                <w:color w:val="ffffff"/>
              </w:rPr>
            </w:pPr>
            <w:r w:rsidDel="00000000" w:rsidR="00000000" w:rsidRPr="00000000">
              <w:rPr>
                <w:b w:val="1"/>
                <w:color w:val="ffffff"/>
                <w:rtl w:val="0"/>
              </w:rPr>
              <w:t xml:space="preserve">Page Name</w:t>
            </w:r>
          </w:p>
        </w:tc>
        <w:tc>
          <w:tcPr>
            <w:shd w:fill="4f81bd" w:val="clear"/>
          </w:tcPr>
          <w:p w:rsidR="00000000" w:rsidDel="00000000" w:rsidP="00000000" w:rsidRDefault="00000000" w:rsidRPr="00000000" w14:paraId="0000031F">
            <w:pPr>
              <w:spacing w:line="240" w:lineRule="auto"/>
              <w:rPr>
                <w:b w:val="1"/>
                <w:color w:val="ffffff"/>
              </w:rPr>
            </w:pPr>
            <w:r w:rsidDel="00000000" w:rsidR="00000000" w:rsidRPr="00000000">
              <w:rPr>
                <w:b w:val="1"/>
                <w:color w:val="ffffff"/>
                <w:rtl w:val="0"/>
              </w:rPr>
              <w:t xml:space="preserve">Description</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1</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324">
            <w:pPr>
              <w:spacing w:line="240" w:lineRule="auto"/>
              <w:rPr/>
            </w:pPr>
            <w:r w:rsidDel="00000000" w:rsidR="00000000" w:rsidRPr="00000000">
              <w:rPr>
                <w:rtl w:val="0"/>
              </w:rPr>
            </w:r>
          </w:p>
        </w:tc>
        <w:tc>
          <w:tcPr/>
          <w:p w:rsidR="00000000" w:rsidDel="00000000" w:rsidP="00000000" w:rsidRDefault="00000000" w:rsidRPr="00000000" w14:paraId="00000325">
            <w:pPr>
              <w:spacing w:line="240" w:lineRule="auto"/>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27">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28">
            <w:pPr>
              <w:spacing w:line="240" w:lineRule="auto"/>
              <w:rPr/>
            </w:pPr>
            <w:r w:rsidDel="00000000" w:rsidR="00000000" w:rsidRPr="00000000">
              <w:rPr>
                <w:rtl w:val="0"/>
              </w:rPr>
            </w:r>
          </w:p>
        </w:tc>
      </w:tr>
    </w:tbl>
    <w:p w:rsidR="00000000" w:rsidDel="00000000" w:rsidP="00000000" w:rsidRDefault="00000000" w:rsidRPr="00000000" w14:paraId="00000329">
      <w:pPr>
        <w:pStyle w:val="Heading2"/>
        <w:rPr/>
      </w:pPr>
      <w:bookmarkStart w:colFirst="0" w:colLast="0" w:name="_heading=h.32hioqz" w:id="35"/>
      <w:bookmarkEnd w:id="35"/>
      <w:r w:rsidDel="00000000" w:rsidR="00000000" w:rsidRPr="00000000">
        <w:rPr>
          <w:rtl w:val="0"/>
        </w:rPr>
        <w:t xml:space="preserve">Scheduled Agents</w:t>
      </w:r>
    </w:p>
    <w:p w:rsidR="00000000" w:rsidDel="00000000" w:rsidP="00000000" w:rsidRDefault="00000000" w:rsidRPr="00000000" w14:paraId="0000032A">
      <w:pPr>
        <w:rPr>
          <w:highlight w:val="yellow"/>
        </w:rPr>
      </w:pPr>
      <w:r w:rsidDel="00000000" w:rsidR="00000000" w:rsidRPr="00000000">
        <w:rPr>
          <w:highlight w:val="yellow"/>
          <w:rtl w:val="0"/>
        </w:rPr>
        <w:t xml:space="preserve">[If there is no scheduled agent, remove the table and use this sentence:</w:t>
      </w:r>
    </w:p>
    <w:p w:rsidR="00000000" w:rsidDel="00000000" w:rsidP="00000000" w:rsidRDefault="00000000" w:rsidRPr="00000000" w14:paraId="0000032B">
      <w:pPr>
        <w:rPr>
          <w:highlight w:val="yellow"/>
        </w:rPr>
      </w:pPr>
      <w:r w:rsidDel="00000000" w:rsidR="00000000" w:rsidRPr="00000000">
        <w:rPr>
          <w:highlight w:val="yellow"/>
          <w:rtl w:val="0"/>
        </w:rPr>
        <w:t xml:space="preserve">There is no scheduled agent implemented in this application.]</w:t>
      </w:r>
    </w:p>
    <w:p w:rsidR="00000000" w:rsidDel="00000000" w:rsidP="00000000" w:rsidRDefault="00000000" w:rsidRPr="00000000" w14:paraId="0000032C">
      <w:pPr>
        <w:rPr/>
      </w:pPr>
      <w:r w:rsidDel="00000000" w:rsidR="00000000" w:rsidRPr="00000000">
        <w:rPr>
          <w:rtl w:val="0"/>
        </w:rPr>
      </w:r>
    </w:p>
    <w:tbl>
      <w:tblPr>
        <w:tblStyle w:val="Table20"/>
        <w:tblW w:w="9612.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1071"/>
        <w:gridCol w:w="1338"/>
        <w:gridCol w:w="2005"/>
        <w:gridCol w:w="2599"/>
        <w:gridCol w:w="2599"/>
        <w:tblGridChange w:id="0">
          <w:tblGrid>
            <w:gridCol w:w="1071"/>
            <w:gridCol w:w="1338"/>
            <w:gridCol w:w="2005"/>
            <w:gridCol w:w="2599"/>
            <w:gridCol w:w="2599"/>
          </w:tblGrid>
        </w:tblGridChange>
      </w:tblGrid>
      <w:tr>
        <w:trPr>
          <w:cantSplit w:val="0"/>
          <w:tblHeader w:val="0"/>
        </w:trPr>
        <w:tc>
          <w:tcPr>
            <w:shd w:fill="4f81bd" w:val="clear"/>
          </w:tcPr>
          <w:p w:rsidR="00000000" w:rsidDel="00000000" w:rsidP="00000000" w:rsidRDefault="00000000" w:rsidRPr="00000000" w14:paraId="0000032D">
            <w:pPr>
              <w:rPr>
                <w:b w:val="1"/>
                <w:color w:val="ffffff"/>
              </w:rPr>
            </w:pPr>
            <w:r w:rsidDel="00000000" w:rsidR="00000000" w:rsidRPr="00000000">
              <w:rPr>
                <w:b w:val="1"/>
                <w:color w:val="ffffff"/>
                <w:rtl w:val="0"/>
              </w:rPr>
              <w:t xml:space="preserve">No.</w:t>
            </w:r>
          </w:p>
        </w:tc>
        <w:tc>
          <w:tcPr>
            <w:shd w:fill="4f81bd" w:val="clear"/>
          </w:tcPr>
          <w:p w:rsidR="00000000" w:rsidDel="00000000" w:rsidP="00000000" w:rsidRDefault="00000000" w:rsidRPr="00000000" w14:paraId="0000032E">
            <w:pPr>
              <w:rPr>
                <w:b w:val="1"/>
                <w:color w:val="ffffff"/>
              </w:rPr>
            </w:pPr>
            <w:r w:rsidDel="00000000" w:rsidR="00000000" w:rsidRPr="00000000">
              <w:rPr>
                <w:b w:val="1"/>
                <w:color w:val="ffffff"/>
                <w:rtl w:val="0"/>
              </w:rPr>
              <w:t xml:space="preserve">Name</w:t>
            </w:r>
          </w:p>
        </w:tc>
        <w:tc>
          <w:tcPr>
            <w:shd w:fill="4f81bd" w:val="clear"/>
          </w:tcPr>
          <w:p w:rsidR="00000000" w:rsidDel="00000000" w:rsidP="00000000" w:rsidRDefault="00000000" w:rsidRPr="00000000" w14:paraId="0000032F">
            <w:pPr>
              <w:rPr>
                <w:b w:val="1"/>
                <w:color w:val="ffffff"/>
              </w:rPr>
            </w:pPr>
            <w:r w:rsidDel="00000000" w:rsidR="00000000" w:rsidRPr="00000000">
              <w:rPr>
                <w:b w:val="1"/>
                <w:color w:val="ffffff"/>
                <w:rtl w:val="0"/>
              </w:rPr>
              <w:t xml:space="preserve">Description</w:t>
            </w:r>
          </w:p>
        </w:tc>
        <w:tc>
          <w:tcPr>
            <w:shd w:fill="4f81bd" w:val="clear"/>
          </w:tcPr>
          <w:p w:rsidR="00000000" w:rsidDel="00000000" w:rsidP="00000000" w:rsidRDefault="00000000" w:rsidRPr="00000000" w14:paraId="00000330">
            <w:pPr>
              <w:rPr>
                <w:b w:val="1"/>
                <w:color w:val="ffffff"/>
              </w:rPr>
            </w:pPr>
            <w:r w:rsidDel="00000000" w:rsidR="00000000" w:rsidRPr="00000000">
              <w:rPr>
                <w:b w:val="1"/>
                <w:color w:val="ffffff"/>
                <w:rtl w:val="0"/>
              </w:rPr>
              <w:t xml:space="preserve">Rule</w:t>
            </w:r>
          </w:p>
        </w:tc>
        <w:tc>
          <w:tcPr>
            <w:shd w:fill="4f81bd" w:val="clear"/>
          </w:tcPr>
          <w:p w:rsidR="00000000" w:rsidDel="00000000" w:rsidP="00000000" w:rsidRDefault="00000000" w:rsidRPr="00000000" w14:paraId="00000331">
            <w:pPr>
              <w:rPr>
                <w:b w:val="1"/>
                <w:color w:val="ffffff"/>
              </w:rPr>
            </w:pPr>
            <w:r w:rsidDel="00000000" w:rsidR="00000000" w:rsidRPr="00000000">
              <w:rPr>
                <w:b w:val="1"/>
                <w:color w:val="ffffff"/>
                <w:rtl w:val="0"/>
              </w:rPr>
              <w:t xml:space="preserve">Agent Main Class</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32">
            <w:pPr>
              <w:rPr/>
            </w:pPr>
            <w:r w:rsidDel="00000000" w:rsidR="00000000" w:rsidRPr="00000000">
              <w:rPr>
                <w:rtl w:val="0"/>
              </w:rPr>
              <w:t xml:space="preserve">1</w:t>
            </w:r>
          </w:p>
        </w:tc>
        <w:tc>
          <w:tcPr>
            <w:tcBorders>
              <w:top w:color="4f81bd" w:space="0" w:sz="8" w:val="single"/>
              <w:bottom w:color="4f81bd" w:space="0" w:sz="8" w:val="single"/>
            </w:tcBorders>
          </w:tcPr>
          <w:p w:rsidR="00000000" w:rsidDel="00000000" w:rsidP="00000000" w:rsidRDefault="00000000" w:rsidRPr="00000000" w14:paraId="00000333">
            <w:pP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34">
            <w:pPr>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35">
            <w:pPr>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36">
            <w:pPr>
              <w:rPr/>
            </w:pPr>
            <w:r w:rsidDel="00000000" w:rsidR="00000000" w:rsidRPr="00000000">
              <w:rPr>
                <w:rtl w:val="0"/>
              </w:rPr>
            </w:r>
          </w:p>
        </w:tc>
      </w:tr>
      <w:tr>
        <w:trPr>
          <w:cantSplit w:val="0"/>
          <w:tblHeader w:val="0"/>
        </w:trPr>
        <w:tc>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39">
            <w:pPr>
              <w:spacing w:line="240" w:lineRule="auto"/>
              <w:rPr/>
            </w:pPr>
            <w:r w:rsidDel="00000000" w:rsidR="00000000" w:rsidRPr="00000000">
              <w:rPr>
                <w:rtl w:val="0"/>
              </w:rPr>
            </w:r>
          </w:p>
        </w:tc>
        <w:tc>
          <w:tcPr/>
          <w:p w:rsidR="00000000" w:rsidDel="00000000" w:rsidP="00000000" w:rsidRDefault="00000000" w:rsidRPr="00000000" w14:paraId="0000033A">
            <w:pPr>
              <w:spacing w:line="240" w:lineRule="auto"/>
              <w:rPr/>
            </w:pPr>
            <w:r w:rsidDel="00000000" w:rsidR="00000000" w:rsidRPr="00000000">
              <w:rPr>
                <w:rtl w:val="0"/>
              </w:rPr>
            </w:r>
          </w:p>
        </w:tc>
        <w:tc>
          <w:tcPr/>
          <w:p w:rsidR="00000000" w:rsidDel="00000000" w:rsidP="00000000" w:rsidRDefault="00000000" w:rsidRPr="00000000" w14:paraId="0000033B">
            <w:pPr>
              <w:spacing w:line="240" w:lineRule="auto"/>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3E">
            <w:pPr>
              <w:spacing w:line="240" w:lineRule="auto"/>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33F">
            <w:pPr>
              <w:spacing w:line="240" w:lineRule="auto"/>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40">
            <w:pPr>
              <w:spacing w:line="240" w:lineRule="auto"/>
              <w:rPr/>
            </w:pPr>
            <w:r w:rsidDel="00000000" w:rsidR="00000000" w:rsidRPr="00000000">
              <w:rPr>
                <w:rtl w:val="0"/>
              </w:rPr>
            </w:r>
          </w:p>
        </w:tc>
      </w:tr>
    </w:tbl>
    <w:p w:rsidR="00000000" w:rsidDel="00000000" w:rsidP="00000000" w:rsidRDefault="00000000" w:rsidRPr="00000000" w14:paraId="00000341">
      <w:pPr>
        <w:pStyle w:val="Heading2"/>
        <w:rPr/>
      </w:pPr>
      <w:bookmarkStart w:colFirst="0" w:colLast="0" w:name="_heading=h.1hmsyys" w:id="36"/>
      <w:bookmarkEnd w:id="36"/>
      <w:r w:rsidDel="00000000" w:rsidR="00000000" w:rsidRPr="00000000">
        <w:rPr>
          <w:rtl w:val="0"/>
        </w:rPr>
        <w:t xml:space="preserve">Technical Concern</w:t>
      </w:r>
    </w:p>
    <w:p w:rsidR="00000000" w:rsidDel="00000000" w:rsidP="00000000" w:rsidRDefault="00000000" w:rsidRPr="00000000" w14:paraId="00000342">
      <w:pPr>
        <w:rPr>
          <w:highlight w:val="yellow"/>
        </w:rPr>
      </w:pPr>
      <w:r w:rsidDel="00000000" w:rsidR="00000000" w:rsidRPr="00000000">
        <w:rPr>
          <w:highlight w:val="yellow"/>
          <w:rtl w:val="0"/>
        </w:rPr>
        <w:t xml:space="preserve">[List all factors that can affect the performance of application such as</w:t>
      </w:r>
    </w:p>
    <w:p w:rsidR="00000000" w:rsidDel="00000000" w:rsidP="00000000" w:rsidRDefault="00000000" w:rsidRPr="00000000" w14:paraId="000003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Growth Rate is low =&gt; less risk in performance</w:t>
      </w:r>
    </w:p>
    <w:p w:rsidR="00000000" w:rsidDel="00000000" w:rsidP="00000000" w:rsidRDefault="00000000" w:rsidRPr="00000000" w14:paraId="000003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Huge amount of data =&gt; saving/loading issue</w:t>
      </w:r>
    </w:p>
    <w:p w:rsidR="00000000" w:rsidDel="00000000" w:rsidP="00000000" w:rsidRDefault="00000000" w:rsidRPr="00000000" w14:paraId="000003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Too much content is in a single page</w:t>
      </w:r>
    </w:p>
    <w:p w:rsidR="00000000" w:rsidDel="00000000" w:rsidP="00000000" w:rsidRDefault="00000000" w:rsidRPr="00000000" w14:paraId="000003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Integrate to another systems</w:t>
      </w:r>
    </w:p>
    <w:p w:rsidR="00000000" w:rsidDel="00000000" w:rsidP="00000000" w:rsidRDefault="00000000" w:rsidRPr="00000000" w14:paraId="000003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p>
    <w:p w:rsidR="00000000" w:rsidDel="00000000" w:rsidP="00000000" w:rsidRDefault="00000000" w:rsidRPr="00000000" w14:paraId="00000348">
      <w:pPr>
        <w:pStyle w:val="Heading1"/>
        <w:keepLines w:val="0"/>
        <w:numPr>
          <w:ilvl w:val="0"/>
          <w:numId w:val="13"/>
        </w:numPr>
        <w:spacing w:after="60" w:before="0" w:lineRule="auto"/>
        <w:ind w:left="360" w:hanging="360"/>
        <w:rPr/>
      </w:pPr>
      <w:bookmarkStart w:colFirst="0" w:colLast="0" w:name="_heading=h.41mghml" w:id="37"/>
      <w:bookmarkEnd w:id="37"/>
      <w:r w:rsidDel="00000000" w:rsidR="00000000" w:rsidRPr="00000000">
        <w:rPr>
          <w:rtl w:val="0"/>
        </w:rPr>
        <w:t xml:space="preserve">Appendixes</w:t>
      </w:r>
    </w:p>
    <w:p w:rsidR="00000000" w:rsidDel="00000000" w:rsidP="00000000" w:rsidRDefault="00000000" w:rsidRPr="00000000" w14:paraId="00000349">
      <w:pPr>
        <w:pStyle w:val="Heading2"/>
        <w:rPr/>
      </w:pPr>
      <w:bookmarkStart w:colFirst="0" w:colLast="0" w:name="_heading=h.2grqrue" w:id="38"/>
      <w:bookmarkEnd w:id="38"/>
      <w:r w:rsidDel="00000000" w:rsidR="00000000" w:rsidRPr="00000000">
        <w:rPr>
          <w:rtl w:val="0"/>
        </w:rPr>
        <w:t xml:space="preserve">Glossary</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list below contains all the necessary terms to interpret the document, including acronyms and abbreviations.</w:t>
      </w:r>
    </w:p>
    <w:tbl>
      <w:tblPr>
        <w:tblStyle w:val="Table21"/>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077"/>
        <w:gridCol w:w="7848"/>
        <w:tblGridChange w:id="0">
          <w:tblGrid>
            <w:gridCol w:w="2077"/>
            <w:gridCol w:w="7848"/>
          </w:tblGrid>
        </w:tblGridChange>
      </w:tblGrid>
      <w:tr>
        <w:trPr>
          <w:cantSplit w:val="1"/>
          <w:trHeight w:val="276" w:hRule="atLeast"/>
          <w:tblHeader w:val="0"/>
        </w:trPr>
        <w:tc>
          <w:tcPr>
            <w:shd w:fill="4f81bd" w:val="clear"/>
          </w:tcPr>
          <w:p w:rsidR="00000000" w:rsidDel="00000000" w:rsidP="00000000" w:rsidRDefault="00000000" w:rsidRPr="00000000" w14:paraId="0000034B">
            <w:pPr>
              <w:rPr>
                <w:b w:val="1"/>
                <w:color w:val="ffffff"/>
              </w:rPr>
            </w:pPr>
            <w:r w:rsidDel="00000000" w:rsidR="00000000" w:rsidRPr="00000000">
              <w:rPr>
                <w:b w:val="1"/>
                <w:color w:val="ffffff"/>
                <w:rtl w:val="0"/>
              </w:rPr>
              <w:t xml:space="preserve">Term</w:t>
            </w:r>
          </w:p>
        </w:tc>
        <w:tc>
          <w:tcPr>
            <w:shd w:fill="4f81bd" w:val="clear"/>
          </w:tcPr>
          <w:p w:rsidR="00000000" w:rsidDel="00000000" w:rsidP="00000000" w:rsidRDefault="00000000" w:rsidRPr="00000000" w14:paraId="0000034C">
            <w:pPr>
              <w:rPr>
                <w:b w:val="1"/>
                <w:color w:val="ffffff"/>
              </w:rPr>
            </w:pPr>
            <w:r w:rsidDel="00000000" w:rsidR="00000000" w:rsidRPr="00000000">
              <w:rPr>
                <w:b w:val="1"/>
                <w:color w:val="ffffff"/>
                <w:rtl w:val="0"/>
              </w:rPr>
              <w:t xml:space="preserve">Description</w:t>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BR</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4E">
            <w:pPr>
              <w:rPr/>
            </w:pPr>
            <w:r w:rsidDel="00000000" w:rsidR="00000000" w:rsidRPr="00000000">
              <w:rPr>
                <w:b w:val="1"/>
                <w:rtl w:val="0"/>
              </w:rPr>
              <w:t xml:space="preserve">B</w:t>
            </w:r>
            <w:r w:rsidDel="00000000" w:rsidR="00000000" w:rsidRPr="00000000">
              <w:rPr>
                <w:rtl w:val="0"/>
              </w:rPr>
              <w:t xml:space="preserve">usiness </w:t>
            </w:r>
            <w:r w:rsidDel="00000000" w:rsidR="00000000" w:rsidRPr="00000000">
              <w:rPr>
                <w:b w:val="1"/>
                <w:rtl w:val="0"/>
              </w:rPr>
              <w:t xml:space="preserve">R</w:t>
            </w:r>
            <w:r w:rsidDel="00000000" w:rsidR="00000000" w:rsidRPr="00000000">
              <w:rPr>
                <w:rtl w:val="0"/>
              </w:rPr>
              <w:t xml:space="preserve">ule</w:t>
            </w:r>
          </w:p>
        </w:tc>
      </w:tr>
      <w:tr>
        <w:trPr>
          <w:cantSplit w:val="1"/>
          <w:trHeight w:val="125" w:hRule="atLeast"/>
          <w:tblHeader w:val="0"/>
        </w:trPr>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CBR</w:t>
            </w:r>
            <w:r w:rsidDel="00000000" w:rsidR="00000000" w:rsidRPr="00000000">
              <w:rPr>
                <w:rtl w:val="0"/>
              </w:rPr>
            </w:r>
          </w:p>
        </w:tc>
        <w:tc>
          <w:tcPr/>
          <w:p w:rsidR="00000000" w:rsidDel="00000000" w:rsidP="00000000" w:rsidRDefault="00000000" w:rsidRPr="00000000" w14:paraId="00000350">
            <w:pPr>
              <w:rPr/>
            </w:pPr>
            <w:r w:rsidDel="00000000" w:rsidR="00000000" w:rsidRPr="00000000">
              <w:rPr>
                <w:b w:val="1"/>
                <w:rtl w:val="0"/>
              </w:rPr>
              <w:t xml:space="preserve">C</w:t>
            </w:r>
            <w:r w:rsidDel="00000000" w:rsidR="00000000" w:rsidRPr="00000000">
              <w:rPr>
                <w:rtl w:val="0"/>
              </w:rPr>
              <w:t xml:space="preserve">ommon </w:t>
            </w:r>
            <w:r w:rsidDel="00000000" w:rsidR="00000000" w:rsidRPr="00000000">
              <w:rPr>
                <w:b w:val="1"/>
                <w:rtl w:val="0"/>
              </w:rPr>
              <w:t xml:space="preserve">B</w:t>
            </w:r>
            <w:r w:rsidDel="00000000" w:rsidR="00000000" w:rsidRPr="00000000">
              <w:rPr>
                <w:rtl w:val="0"/>
              </w:rPr>
              <w:t xml:space="preserve">usiness </w:t>
            </w:r>
            <w:r w:rsidDel="00000000" w:rsidR="00000000" w:rsidRPr="00000000">
              <w:rPr>
                <w:b w:val="1"/>
                <w:rtl w:val="0"/>
              </w:rPr>
              <w:t xml:space="preserve">R</w:t>
            </w:r>
            <w:r w:rsidDel="00000000" w:rsidR="00000000" w:rsidRPr="00000000">
              <w:rPr>
                <w:rtl w:val="0"/>
              </w:rPr>
              <w:t xml:space="preserve">ule</w:t>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DB</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52">
            <w:pPr>
              <w:rPr/>
            </w:pPr>
            <w:r w:rsidDel="00000000" w:rsidR="00000000" w:rsidRPr="00000000">
              <w:rPr>
                <w:rtl w:val="0"/>
              </w:rPr>
              <w:t xml:space="preserve">Notes </w:t>
            </w:r>
            <w:r w:rsidDel="00000000" w:rsidR="00000000" w:rsidRPr="00000000">
              <w:rPr>
                <w:b w:val="1"/>
                <w:rtl w:val="0"/>
              </w:rPr>
              <w:t xml:space="preserve">D</w:t>
            </w:r>
            <w:r w:rsidDel="00000000" w:rsidR="00000000" w:rsidRPr="00000000">
              <w:rPr>
                <w:rtl w:val="0"/>
              </w:rPr>
              <w:t xml:space="preserve">ata</w:t>
            </w:r>
            <w:r w:rsidDel="00000000" w:rsidR="00000000" w:rsidRPr="00000000">
              <w:rPr>
                <w:b w:val="1"/>
                <w:rtl w:val="0"/>
              </w:rPr>
              <w:t xml:space="preserve">b</w:t>
            </w:r>
            <w:r w:rsidDel="00000000" w:rsidR="00000000" w:rsidRPr="00000000">
              <w:rPr>
                <w:rtl w:val="0"/>
              </w:rPr>
              <w:t xml:space="preserve">ase</w:t>
            </w:r>
          </w:p>
        </w:tc>
      </w:tr>
      <w:tr>
        <w:trPr>
          <w:cantSplit w:val="1"/>
          <w:trHeight w:val="125" w:hRule="atLeast"/>
          <w:tblHeader w:val="0"/>
        </w:trPr>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MSG</w:t>
            </w:r>
            <w:r w:rsidDel="00000000" w:rsidR="00000000" w:rsidRPr="00000000">
              <w:rPr>
                <w:rtl w:val="0"/>
              </w:rPr>
            </w:r>
          </w:p>
        </w:tc>
        <w:tc>
          <w:tcPr/>
          <w:p w:rsidR="00000000" w:rsidDel="00000000" w:rsidP="00000000" w:rsidRDefault="00000000" w:rsidRPr="00000000" w14:paraId="00000354">
            <w:pPr>
              <w:rPr/>
            </w:pPr>
            <w:r w:rsidDel="00000000" w:rsidR="00000000" w:rsidRPr="00000000">
              <w:rPr>
                <w:b w:val="1"/>
                <w:rtl w:val="0"/>
              </w:rPr>
              <w:t xml:space="preserve">M</w:t>
            </w:r>
            <w:r w:rsidDel="00000000" w:rsidR="00000000" w:rsidRPr="00000000">
              <w:rPr>
                <w:rtl w:val="0"/>
              </w:rPr>
              <w:t xml:space="preserve">es</w:t>
            </w:r>
            <w:r w:rsidDel="00000000" w:rsidR="00000000" w:rsidRPr="00000000">
              <w:rPr>
                <w:b w:val="1"/>
                <w:rtl w:val="0"/>
              </w:rPr>
              <w:t xml:space="preserve">s</w:t>
            </w:r>
            <w:r w:rsidDel="00000000" w:rsidR="00000000" w:rsidRPr="00000000">
              <w:rPr>
                <w:rtl w:val="0"/>
              </w:rPr>
              <w:t xml:space="preserve">a</w:t>
            </w:r>
            <w:r w:rsidDel="00000000" w:rsidR="00000000" w:rsidRPr="00000000">
              <w:rPr>
                <w:b w:val="1"/>
                <w:rtl w:val="0"/>
              </w:rPr>
              <w:t xml:space="preserve">g</w:t>
            </w:r>
            <w:r w:rsidDel="00000000" w:rsidR="00000000" w:rsidRPr="00000000">
              <w:rPr>
                <w:rtl w:val="0"/>
              </w:rPr>
              <w:t xml:space="preserve">e</w:t>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UC</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56">
            <w:pPr>
              <w:rPr/>
            </w:pPr>
            <w:r w:rsidDel="00000000" w:rsidR="00000000" w:rsidRPr="00000000">
              <w:rPr>
                <w:b w:val="1"/>
                <w:rtl w:val="0"/>
              </w:rPr>
              <w:t xml:space="preserve">U</w:t>
            </w:r>
            <w:r w:rsidDel="00000000" w:rsidR="00000000" w:rsidRPr="00000000">
              <w:rPr>
                <w:rtl w:val="0"/>
              </w:rPr>
              <w:t xml:space="preserve">se </w:t>
            </w:r>
            <w:r w:rsidDel="00000000" w:rsidR="00000000" w:rsidRPr="00000000">
              <w:rPr>
                <w:b w:val="1"/>
                <w:rtl w:val="0"/>
              </w:rPr>
              <w:t xml:space="preserve">C</w:t>
            </w:r>
            <w:r w:rsidDel="00000000" w:rsidR="00000000" w:rsidRPr="00000000">
              <w:rPr>
                <w:rtl w:val="0"/>
              </w:rPr>
              <w:t xml:space="preserve">ase</w:t>
            </w:r>
          </w:p>
        </w:tc>
      </w:tr>
      <w:tr>
        <w:trPr>
          <w:cantSplit w:val="1"/>
          <w:trHeight w:val="125" w:hRule="atLeast"/>
          <w:tblHeader w:val="0"/>
        </w:trPr>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N/A</w:t>
            </w:r>
            <w:r w:rsidDel="00000000" w:rsidR="00000000" w:rsidRPr="00000000">
              <w:rPr>
                <w:rtl w:val="0"/>
              </w:rPr>
            </w:r>
          </w:p>
        </w:tc>
        <w:tc>
          <w:tcPr/>
          <w:p w:rsidR="00000000" w:rsidDel="00000000" w:rsidP="00000000" w:rsidRDefault="00000000" w:rsidRPr="00000000" w14:paraId="00000358">
            <w:pPr>
              <w:rPr/>
            </w:pP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A</w:t>
            </w:r>
            <w:r w:rsidDel="00000000" w:rsidR="00000000" w:rsidRPr="00000000">
              <w:rPr>
                <w:rtl w:val="0"/>
              </w:rPr>
              <w:t xml:space="preserve">vailable or </w:t>
            </w: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A</w:t>
            </w:r>
            <w:r w:rsidDel="00000000" w:rsidR="00000000" w:rsidRPr="00000000">
              <w:rPr>
                <w:rtl w:val="0"/>
              </w:rPr>
              <w:t xml:space="preserve">pplicable, used to indicate when information in a certain section could not be provided because it does not apply to this application.</w:t>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UI</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5A">
            <w:pPr>
              <w:rPr/>
            </w:pPr>
            <w:r w:rsidDel="00000000" w:rsidR="00000000" w:rsidRPr="00000000">
              <w:rPr>
                <w:b w:val="1"/>
                <w:rtl w:val="0"/>
              </w:rPr>
              <w:t xml:space="preserve">U</w:t>
            </w:r>
            <w:r w:rsidDel="00000000" w:rsidR="00000000" w:rsidRPr="00000000">
              <w:rPr>
                <w:rtl w:val="0"/>
              </w:rPr>
              <w:t xml:space="preserve">ser </w:t>
            </w:r>
            <w:r w:rsidDel="00000000" w:rsidR="00000000" w:rsidRPr="00000000">
              <w:rPr>
                <w:b w:val="1"/>
                <w:rtl w:val="0"/>
              </w:rPr>
              <w:t xml:space="preserve">I</w:t>
            </w:r>
            <w:r w:rsidDel="00000000" w:rsidR="00000000" w:rsidRPr="00000000">
              <w:rPr>
                <w:rtl w:val="0"/>
              </w:rPr>
              <w:t xml:space="preserve">nterface</w:t>
            </w:r>
          </w:p>
        </w:tc>
      </w:tr>
      <w:tr>
        <w:trPr>
          <w:cantSplit w:val="1"/>
          <w:trHeight w:val="125" w:hRule="atLeast"/>
          <w:tblHeader w:val="0"/>
        </w:trPr>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SRS</w:t>
            </w:r>
            <w:r w:rsidDel="00000000" w:rsidR="00000000" w:rsidRPr="00000000">
              <w:rPr>
                <w:rtl w:val="0"/>
              </w:rPr>
            </w:r>
          </w:p>
        </w:tc>
        <w:tc>
          <w:tcPr/>
          <w:p w:rsidR="00000000" w:rsidDel="00000000" w:rsidP="00000000" w:rsidRDefault="00000000" w:rsidRPr="00000000" w14:paraId="0000035C">
            <w:pPr>
              <w:rPr/>
            </w:pPr>
            <w:r w:rsidDel="00000000" w:rsidR="00000000" w:rsidRPr="00000000">
              <w:rPr>
                <w:b w:val="1"/>
                <w:rtl w:val="0"/>
              </w:rPr>
              <w:t xml:space="preserve">S</w:t>
            </w:r>
            <w:r w:rsidDel="00000000" w:rsidR="00000000" w:rsidRPr="00000000">
              <w:rPr>
                <w:rtl w:val="0"/>
              </w:rPr>
              <w:t xml:space="preserve">oftware </w:t>
            </w:r>
            <w:r w:rsidDel="00000000" w:rsidR="00000000" w:rsidRPr="00000000">
              <w:rPr>
                <w:b w:val="1"/>
                <w:rtl w:val="0"/>
              </w:rPr>
              <w:t xml:space="preserve">R</w:t>
            </w:r>
            <w:r w:rsidDel="00000000" w:rsidR="00000000" w:rsidRPr="00000000">
              <w:rPr>
                <w:rtl w:val="0"/>
              </w:rPr>
              <w:t xml:space="preserve">equirements </w:t>
            </w:r>
            <w:r w:rsidDel="00000000" w:rsidR="00000000" w:rsidRPr="00000000">
              <w:rPr>
                <w:b w:val="1"/>
                <w:rtl w:val="0"/>
              </w:rPr>
              <w:t xml:space="preserve">S</w:t>
            </w:r>
            <w:r w:rsidDel="00000000" w:rsidR="00000000" w:rsidRPr="00000000">
              <w:rPr>
                <w:rtl w:val="0"/>
              </w:rPr>
              <w:t xml:space="preserve">pecification</w:t>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TBD</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5E">
            <w:pPr>
              <w:rPr/>
            </w:pPr>
            <w:r w:rsidDel="00000000" w:rsidR="00000000" w:rsidRPr="00000000">
              <w:rPr>
                <w:b w:val="1"/>
                <w:rtl w:val="0"/>
              </w:rPr>
              <w:t xml:space="preserve">T</w:t>
            </w:r>
            <w:r w:rsidDel="00000000" w:rsidR="00000000" w:rsidRPr="00000000">
              <w:rPr>
                <w:rtl w:val="0"/>
              </w:rPr>
              <w:t xml:space="preserve">o </w:t>
            </w:r>
            <w:r w:rsidDel="00000000" w:rsidR="00000000" w:rsidRPr="00000000">
              <w:rPr>
                <w:b w:val="1"/>
                <w:rtl w:val="0"/>
              </w:rPr>
              <w:t xml:space="preserve">b</w:t>
            </w:r>
            <w:r w:rsidDel="00000000" w:rsidR="00000000" w:rsidRPr="00000000">
              <w:rPr>
                <w:rtl w:val="0"/>
              </w:rPr>
              <w:t xml:space="preserve">e </w:t>
            </w:r>
            <w:r w:rsidDel="00000000" w:rsidR="00000000" w:rsidRPr="00000000">
              <w:rPr>
                <w:b w:val="1"/>
                <w:rtl w:val="0"/>
              </w:rPr>
              <w:t xml:space="preserve">d</w:t>
            </w:r>
            <w:r w:rsidDel="00000000" w:rsidR="00000000" w:rsidRPr="00000000">
              <w:rPr>
                <w:rtl w:val="0"/>
              </w:rPr>
              <w:t xml:space="preserve">etermined or </w:t>
            </w:r>
            <w:r w:rsidDel="00000000" w:rsidR="00000000" w:rsidRPr="00000000">
              <w:rPr>
                <w:b w:val="1"/>
                <w:rtl w:val="0"/>
              </w:rPr>
              <w:t xml:space="preserve">t</w:t>
            </w:r>
            <w:r w:rsidDel="00000000" w:rsidR="00000000" w:rsidRPr="00000000">
              <w:rPr>
                <w:rtl w:val="0"/>
              </w:rPr>
              <w:t xml:space="preserve">o </w:t>
            </w:r>
            <w:r w:rsidDel="00000000" w:rsidR="00000000" w:rsidRPr="00000000">
              <w:rPr>
                <w:b w:val="1"/>
                <w:rtl w:val="0"/>
              </w:rPr>
              <w:t xml:space="preserve">b</w:t>
            </w:r>
            <w:r w:rsidDel="00000000" w:rsidR="00000000" w:rsidRPr="00000000">
              <w:rPr>
                <w:rtl w:val="0"/>
              </w:rPr>
              <w:t xml:space="preserve">e </w:t>
            </w:r>
            <w:r w:rsidDel="00000000" w:rsidR="00000000" w:rsidRPr="00000000">
              <w:rPr>
                <w:b w:val="1"/>
                <w:rtl w:val="0"/>
              </w:rPr>
              <w:t xml:space="preserve">d</w:t>
            </w:r>
            <w:r w:rsidDel="00000000" w:rsidR="00000000" w:rsidRPr="00000000">
              <w:rPr>
                <w:rtl w:val="0"/>
              </w:rPr>
              <w:t xml:space="preserve">efined</w:t>
            </w:r>
          </w:p>
        </w:tc>
      </w:tr>
    </w:tbl>
    <w:p w:rsidR="00000000" w:rsidDel="00000000" w:rsidP="00000000" w:rsidRDefault="00000000" w:rsidRPr="00000000" w14:paraId="0000035F">
      <w:pPr>
        <w:pStyle w:val="Heading2"/>
        <w:rPr/>
      </w:pPr>
      <w:bookmarkStart w:colFirst="0" w:colLast="0" w:name="_heading=h.vx1227" w:id="39"/>
      <w:bookmarkEnd w:id="39"/>
      <w:r w:rsidDel="00000000" w:rsidR="00000000" w:rsidRPr="00000000">
        <w:rPr>
          <w:rtl w:val="0"/>
        </w:rPr>
        <w:t xml:space="preserve">Mapping to Notes Application</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describes the mapping between the migrated application and its source Notes application, including the mapping for data objects, features, actors.</w:t>
      </w:r>
    </w:p>
    <w:tbl>
      <w:tblPr>
        <w:tblStyle w:val="Table22"/>
        <w:tblW w:w="9990.0" w:type="dxa"/>
        <w:jc w:val="left"/>
        <w:tblInd w:w="-72.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000"/>
      </w:tblPr>
      <w:tblGrid>
        <w:gridCol w:w="4320"/>
        <w:gridCol w:w="5670"/>
        <w:tblGridChange w:id="0">
          <w:tblGrid>
            <w:gridCol w:w="4320"/>
            <w:gridCol w:w="5670"/>
          </w:tblGrid>
        </w:tblGridChange>
      </w:tblGrid>
      <w:tr>
        <w:trPr>
          <w:cantSplit w:val="1"/>
          <w:tblHeader w:val="0"/>
        </w:trPr>
        <w:tc>
          <w:tcPr>
            <w:shd w:fill="4f81bd" w:val="clear"/>
          </w:tcPr>
          <w:p w:rsidR="00000000" w:rsidDel="00000000" w:rsidP="00000000" w:rsidRDefault="00000000" w:rsidRPr="00000000" w14:paraId="00000361">
            <w:pPr>
              <w:spacing w:line="240" w:lineRule="auto"/>
              <w:rPr>
                <w:b w:val="1"/>
                <w:color w:val="ffffff"/>
              </w:rPr>
            </w:pPr>
            <w:r w:rsidDel="00000000" w:rsidR="00000000" w:rsidRPr="00000000">
              <w:rPr>
                <w:b w:val="1"/>
                <w:color w:val="ffffff"/>
                <w:rtl w:val="0"/>
              </w:rPr>
              <w:t xml:space="preserve">Migrated Application’s Elements</w:t>
            </w:r>
          </w:p>
        </w:tc>
        <w:tc>
          <w:tcPr>
            <w:shd w:fill="4f81bd" w:val="clear"/>
          </w:tcPr>
          <w:p w:rsidR="00000000" w:rsidDel="00000000" w:rsidP="00000000" w:rsidRDefault="00000000" w:rsidRPr="00000000" w14:paraId="00000362">
            <w:pPr>
              <w:spacing w:line="240" w:lineRule="auto"/>
              <w:rPr>
                <w:b w:val="1"/>
                <w:color w:val="ffffff"/>
              </w:rPr>
            </w:pPr>
            <w:r w:rsidDel="00000000" w:rsidR="00000000" w:rsidRPr="00000000">
              <w:rPr>
                <w:b w:val="1"/>
                <w:color w:val="ffffff"/>
                <w:rtl w:val="0"/>
              </w:rPr>
              <w:t xml:space="preserve">Notes Application’s Elements</w:t>
            </w:r>
          </w:p>
        </w:tc>
      </w:tr>
      <w:tr>
        <w:trPr>
          <w:cantSplit w:val="1"/>
          <w:tblHeader w:val="0"/>
        </w:trPr>
        <w:tc>
          <w:tcPr>
            <w:gridSpan w:val="2"/>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Actors</w:t>
            </w:r>
          </w:p>
        </w:tc>
      </w:tr>
      <w:tr>
        <w:trPr>
          <w:cantSplit w:val="1"/>
          <w:tblHeader w:val="0"/>
        </w:trPr>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Use Cases / Features</w:t>
            </w:r>
          </w:p>
        </w:tc>
      </w:tr>
      <w:tr>
        <w:trPr>
          <w:cantSplit w:val="1"/>
          <w:tblHeader w:val="0"/>
        </w:trPr>
        <w:tc>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Lists</w:t>
            </w:r>
          </w:p>
        </w:tc>
      </w:tr>
      <w:tr>
        <w:trPr>
          <w:cantSplit w:val="1"/>
          <w:tblHeader w:val="0"/>
        </w:trPr>
        <w:tc>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Views</w:t>
            </w:r>
            <w:r w:rsidDel="00000000" w:rsidR="00000000" w:rsidRPr="00000000">
              <w:rPr>
                <w:rtl w:val="0"/>
              </w:rPr>
            </w:r>
          </w:p>
        </w:tc>
      </w:tr>
      <w:tr>
        <w:trPr>
          <w:cantSplit w:val="1"/>
          <w:tblHeader w:val="0"/>
        </w:trPr>
        <w:tc>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85">
      <w:pPr>
        <w:pStyle w:val="Heading2"/>
        <w:rPr/>
      </w:pPr>
      <w:bookmarkStart w:colFirst="0" w:colLast="0" w:name="_heading=h.3fwokq0" w:id="40"/>
      <w:bookmarkEnd w:id="40"/>
      <w:r w:rsidDel="00000000" w:rsidR="00000000" w:rsidRPr="00000000">
        <w:rPr>
          <w:rtl w:val="0"/>
        </w:rPr>
        <w:t xml:space="preserve">Messages</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describes the details of messages used in business rules e.g. error messages, confirmation messages, etc.</w:t>
      </w:r>
    </w:p>
    <w:tbl>
      <w:tblPr>
        <w:tblStyle w:val="Table23"/>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117"/>
        <w:gridCol w:w="6458"/>
        <w:gridCol w:w="1350"/>
        <w:tblGridChange w:id="0">
          <w:tblGrid>
            <w:gridCol w:w="2117"/>
            <w:gridCol w:w="6458"/>
            <w:gridCol w:w="1350"/>
          </w:tblGrid>
        </w:tblGridChange>
      </w:tblGrid>
      <w:tr>
        <w:trPr>
          <w:cantSplit w:val="1"/>
          <w:trHeight w:val="276" w:hRule="atLeast"/>
          <w:tblHeader w:val="0"/>
        </w:trPr>
        <w:tc>
          <w:tcPr>
            <w:shd w:fill="4f81bd" w:val="clear"/>
          </w:tcPr>
          <w:p w:rsidR="00000000" w:rsidDel="00000000" w:rsidP="00000000" w:rsidRDefault="00000000" w:rsidRPr="00000000" w14:paraId="00000387">
            <w:pPr>
              <w:ind w:firstLine="0"/>
              <w:rPr>
                <w:b w:val="1"/>
                <w:i w:val="1"/>
              </w:rPr>
            </w:pPr>
            <w:r w:rsidDel="00000000" w:rsidR="00000000" w:rsidRPr="00000000">
              <w:rPr>
                <w:b w:val="1"/>
                <w:color w:val="ffffff"/>
                <w:rtl w:val="0"/>
              </w:rPr>
              <w:t xml:space="preserve">Message Code</w:t>
            </w:r>
            <w:r w:rsidDel="00000000" w:rsidR="00000000" w:rsidRPr="00000000">
              <w:rPr>
                <w:rtl w:val="0"/>
              </w:rPr>
            </w:r>
          </w:p>
        </w:tc>
        <w:tc>
          <w:tcPr>
            <w:tcBorders>
              <w:top w:color="4f81bd" w:space="0" w:sz="8" w:val="single"/>
              <w:left w:color="4f81bd" w:space="0" w:sz="8" w:val="single"/>
              <w:right w:color="4f81bd" w:space="0" w:sz="8" w:val="single"/>
            </w:tcBorders>
            <w:shd w:fill="4f81bd" w:val="clear"/>
          </w:tcPr>
          <w:p w:rsidR="00000000" w:rsidDel="00000000" w:rsidP="00000000" w:rsidRDefault="00000000" w:rsidRPr="00000000" w14:paraId="00000388">
            <w:pPr>
              <w:ind w:firstLine="0"/>
              <w:rPr>
                <w:b w:val="1"/>
                <w:color w:val="ffffff"/>
              </w:rPr>
            </w:pPr>
            <w:r w:rsidDel="00000000" w:rsidR="00000000" w:rsidRPr="00000000">
              <w:rPr>
                <w:b w:val="1"/>
                <w:color w:val="ffffff"/>
                <w:rtl w:val="0"/>
              </w:rPr>
              <w:t xml:space="preserve">Message Content</w:t>
            </w:r>
          </w:p>
        </w:tc>
        <w:tc>
          <w:tcPr>
            <w:shd w:fill="4f81bd" w:val="clear"/>
          </w:tcPr>
          <w:p w:rsidR="00000000" w:rsidDel="00000000" w:rsidP="00000000" w:rsidRDefault="00000000" w:rsidRPr="00000000" w14:paraId="00000389">
            <w:pPr>
              <w:ind w:firstLine="0"/>
              <w:rPr>
                <w:b w:val="1"/>
                <w:color w:val="ffffff"/>
              </w:rPr>
            </w:pPr>
            <w:r w:rsidDel="00000000" w:rsidR="00000000" w:rsidRPr="00000000">
              <w:rPr>
                <w:b w:val="1"/>
                <w:color w:val="ffffff"/>
                <w:rtl w:val="0"/>
              </w:rPr>
              <w:t xml:space="preserve">Button</w:t>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bookmarkStart w:colFirst="0" w:colLast="0" w:name="_heading=h.1v1yuxt" w:id="41"/>
            <w:bookmarkEnd w:id="41"/>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MSG 1</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38C">
            <w:pPr>
              <w:spacing w:after="0" w:lineRule="auto"/>
              <w:rPr/>
            </w:pPr>
            <w:r w:rsidDel="00000000" w:rsidR="00000000" w:rsidRPr="00000000">
              <w:rPr>
                <w:rtl w:val="0"/>
              </w:rPr>
              <w:t xml:space="preserve">SP10 Standard mandatory fields message:</w:t>
            </w:r>
          </w:p>
          <w:bookmarkStart w:colFirst="0" w:colLast="0" w:name="bookmark=id.2u6wntf" w:id="42"/>
          <w:bookmarkEnd w:id="42"/>
          <w:bookmarkStart w:colFirst="0" w:colLast="0" w:name="bookmark=id.4f1mdlm" w:id="43"/>
          <w:bookmarkEnd w:id="43"/>
          <w:p w:rsidR="00000000" w:rsidDel="00000000" w:rsidP="00000000" w:rsidRDefault="00000000" w:rsidRPr="00000000" w14:paraId="0000038D">
            <w:pPr>
              <w:rPr/>
            </w:pPr>
            <w:r w:rsidDel="00000000" w:rsidR="00000000" w:rsidRPr="00000000">
              <w:rPr>
                <w:rtl w:val="0"/>
              </w:rPr>
              <w:t xml:space="preserve">"You must specify a value for this required field"</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8E">
            <w:pPr>
              <w:rPr/>
            </w:pPr>
            <w:r w:rsidDel="00000000" w:rsidR="00000000" w:rsidRPr="00000000">
              <w:rPr>
                <w:rtl w:val="0"/>
              </w:rPr>
            </w:r>
          </w:p>
        </w:tc>
      </w:tr>
      <w:tr>
        <w:trPr>
          <w:cantSplit w:val="1"/>
          <w:trHeight w:val="125" w:hRule="atLeast"/>
          <w:tblHeader w:val="0"/>
        </w:trPr>
        <w:tc>
          <w:tcPr/>
          <w:p w:rsidR="00000000" w:rsidDel="00000000" w:rsidP="00000000" w:rsidRDefault="00000000" w:rsidRPr="00000000" w14:paraId="0000038F">
            <w:pPr>
              <w:rPr/>
            </w:pPr>
            <w:r w:rsidDel="00000000" w:rsidR="00000000" w:rsidRPr="00000000">
              <w:rPr>
                <w:rtl w:val="0"/>
              </w:rPr>
              <w:t xml:space="preserve">MSG 2</w:t>
            </w:r>
          </w:p>
        </w:tc>
        <w:tc>
          <w:tcPr>
            <w:tcBorders>
              <w:left w:color="4f81bd" w:space="0" w:sz="8" w:val="single"/>
              <w:right w:color="4f81bd" w:space="0" w:sz="8" w:val="single"/>
            </w:tcBorders>
          </w:tcPr>
          <w:p w:rsidR="00000000" w:rsidDel="00000000" w:rsidP="00000000" w:rsidRDefault="00000000" w:rsidRPr="00000000" w14:paraId="00000390">
            <w:pPr>
              <w:spacing w:after="0" w:lineRule="auto"/>
              <w:rPr/>
            </w:pPr>
            <w:r w:rsidDel="00000000" w:rsidR="00000000" w:rsidRPr="00000000">
              <w:rPr>
                <w:rtl w:val="0"/>
              </w:rPr>
              <w:t xml:space="preserve">SP10 Standard unique value message</w:t>
            </w:r>
          </w:p>
          <w:p w:rsidR="00000000" w:rsidDel="00000000" w:rsidP="00000000" w:rsidRDefault="00000000" w:rsidRPr="00000000" w14:paraId="00000391">
            <w:pPr>
              <w:rPr/>
            </w:pPr>
            <w:r w:rsidDel="00000000" w:rsidR="00000000" w:rsidRPr="00000000">
              <w:rPr>
                <w:rtl w:val="0"/>
              </w:rPr>
              <w:t xml:space="preserve">“This value already exists in the list.”</w:t>
            </w:r>
          </w:p>
        </w:tc>
        <w:tc>
          <w:tcPr/>
          <w:p w:rsidR="00000000" w:rsidDel="00000000" w:rsidP="00000000" w:rsidRDefault="00000000" w:rsidRPr="00000000" w14:paraId="00000392">
            <w:pPr>
              <w:rPr/>
            </w:pPr>
            <w:r w:rsidDel="00000000" w:rsidR="00000000" w:rsidRPr="00000000">
              <w:rPr>
                <w:rtl w:val="0"/>
              </w:rPr>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93">
            <w:pPr>
              <w:rPr/>
            </w:pPr>
            <w:r w:rsidDel="00000000" w:rsidR="00000000" w:rsidRPr="00000000">
              <w:rPr>
                <w:rtl w:val="0"/>
              </w:rPr>
              <w:t xml:space="preserve">MSG 3</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394">
            <w:pPr>
              <w:rPr/>
            </w:pPr>
            <w:r w:rsidDel="00000000" w:rsidR="00000000" w:rsidRPr="00000000">
              <w:rPr>
                <w:rtl w:val="0"/>
              </w:rPr>
              <w:t xml:space="preserve">End Date should be greater than the start date.</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95">
            <w:pPr>
              <w:rPr/>
            </w:pPr>
            <w:r w:rsidDel="00000000" w:rsidR="00000000" w:rsidRPr="00000000">
              <w:rPr>
                <w:rtl w:val="0"/>
              </w:rPr>
            </w:r>
          </w:p>
        </w:tc>
      </w:tr>
      <w:tr>
        <w:trPr>
          <w:cantSplit w:val="1"/>
          <w:trHeight w:val="125" w:hRule="atLeast"/>
          <w:tblHeader w:val="0"/>
        </w:trPr>
        <w:tc>
          <w:tcPr/>
          <w:p w:rsidR="00000000" w:rsidDel="00000000" w:rsidP="00000000" w:rsidRDefault="00000000" w:rsidRPr="00000000" w14:paraId="00000396">
            <w:pPr>
              <w:rPr/>
            </w:pPr>
            <w:r w:rsidDel="00000000" w:rsidR="00000000" w:rsidRPr="00000000">
              <w:rPr>
                <w:rtl w:val="0"/>
              </w:rPr>
              <w:t xml:space="preserve">MSG 4</w:t>
            </w:r>
          </w:p>
        </w:tc>
        <w:tc>
          <w:tcPr>
            <w:tcBorders>
              <w:left w:color="4f81bd" w:space="0" w:sz="8" w:val="single"/>
              <w:right w:color="4f81bd" w:space="0" w:sz="8" w:val="single"/>
            </w:tcBorders>
          </w:tcPr>
          <w:p w:rsidR="00000000" w:rsidDel="00000000" w:rsidP="00000000" w:rsidRDefault="00000000" w:rsidRPr="00000000" w14:paraId="00000397">
            <w:pPr>
              <w:rPr/>
            </w:pPr>
            <w:r w:rsidDel="00000000" w:rsidR="00000000" w:rsidRPr="00000000">
              <w:rPr>
                <w:rtl w:val="0"/>
              </w:rPr>
              <w:t xml:space="preserve">"Compliance ops viewers updated in the readers field successfully."</w:t>
            </w:r>
          </w:p>
        </w:tc>
        <w:tc>
          <w:tcPr/>
          <w:p w:rsidR="00000000" w:rsidDel="00000000" w:rsidP="00000000" w:rsidRDefault="00000000" w:rsidRPr="00000000" w14:paraId="00000398">
            <w:pPr>
              <w:rPr/>
            </w:pPr>
            <w:r w:rsidDel="00000000" w:rsidR="00000000" w:rsidRPr="00000000">
              <w:rPr>
                <w:rtl w:val="0"/>
              </w:rPr>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99">
            <w:pPr>
              <w:rPr/>
            </w:pPr>
            <w:r w:rsidDel="00000000" w:rsidR="00000000" w:rsidRPr="00000000">
              <w:rPr>
                <w:rtl w:val="0"/>
              </w:rPr>
              <w:t xml:space="preserve">MSG 5</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39A">
            <w:pPr>
              <w:rPr/>
            </w:pPr>
            <w:r w:rsidDel="00000000" w:rsidR="00000000" w:rsidRPr="00000000">
              <w:rPr>
                <w:rtl w:val="0"/>
              </w:rPr>
              <w:t xml:space="preserve">“The CSV file should contain 'EVENTID' in second column and 'DBIRSREF' in third column.”</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9B">
            <w:pPr>
              <w:rPr/>
            </w:pPr>
            <w:r w:rsidDel="00000000" w:rsidR="00000000" w:rsidRPr="00000000">
              <w:rPr>
                <w:rtl w:val="0"/>
              </w:rPr>
            </w:r>
          </w:p>
        </w:tc>
      </w:tr>
      <w:tr>
        <w:trPr>
          <w:cantSplit w:val="1"/>
          <w:trHeight w:val="125" w:hRule="atLeast"/>
          <w:tblHeader w:val="0"/>
        </w:trPr>
        <w:tc>
          <w:tcPr/>
          <w:p w:rsidR="00000000" w:rsidDel="00000000" w:rsidP="00000000" w:rsidRDefault="00000000" w:rsidRPr="00000000" w14:paraId="0000039C">
            <w:pPr>
              <w:rPr/>
            </w:pPr>
            <w:bookmarkStart w:colFirst="0" w:colLast="0" w:name="_heading=h.19c6y18" w:id="44"/>
            <w:bookmarkEnd w:id="44"/>
            <w:r w:rsidDel="00000000" w:rsidR="00000000" w:rsidRPr="00000000">
              <w:rPr>
                <w:rtl w:val="0"/>
              </w:rPr>
              <w:t xml:space="preserve">MSG 6</w:t>
            </w:r>
          </w:p>
        </w:tc>
        <w:tc>
          <w:tcPr>
            <w:tcBorders>
              <w:left w:color="4f81bd" w:space="0" w:sz="8" w:val="single"/>
              <w:right w:color="4f81bd" w:space="0" w:sz="8" w:val="single"/>
            </w:tcBorders>
          </w:tcPr>
          <w:p w:rsidR="00000000" w:rsidDel="00000000" w:rsidP="00000000" w:rsidRDefault="00000000" w:rsidRPr="00000000" w14:paraId="0000039D">
            <w:pPr>
              <w:rPr/>
            </w:pPr>
            <w:r w:rsidDel="00000000" w:rsidR="00000000" w:rsidRPr="00000000">
              <w:rPr>
                <w:rtl w:val="0"/>
              </w:rPr>
              <w:t xml:space="preserve">"Do you wish to save the document? This will forward an E-Mail to your Sign Offs for approval."</w:t>
            </w:r>
          </w:p>
        </w:tc>
        <w:tc>
          <w:tcPr/>
          <w:p w:rsidR="00000000" w:rsidDel="00000000" w:rsidP="00000000" w:rsidRDefault="00000000" w:rsidRPr="00000000" w14:paraId="0000039E">
            <w:pPr>
              <w:rPr/>
            </w:pPr>
            <w:r w:rsidDel="00000000" w:rsidR="00000000" w:rsidRPr="00000000">
              <w:rPr>
                <w:rtl w:val="0"/>
              </w:rPr>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9F">
            <w:pPr>
              <w:rPr/>
            </w:pPr>
            <w:r w:rsidDel="00000000" w:rsidR="00000000" w:rsidRPr="00000000">
              <w:rPr>
                <w:rtl w:val="0"/>
              </w:rPr>
              <w:t xml:space="preserve">MSG 7</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3A0">
            <w:pPr>
              <w:rPr/>
            </w:pPr>
            <w:r w:rsidDel="00000000" w:rsidR="00000000" w:rsidRPr="00000000">
              <w:rPr>
                <w:rtl w:val="0"/>
              </w:rPr>
              <w:t xml:space="preserve">“You must select a correct combination of Market and Contract. If a correct combination is selected the currency in which that contact was traded is shown."</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A1">
            <w:pPr>
              <w:rPr/>
            </w:pPr>
            <w:r w:rsidDel="00000000" w:rsidR="00000000" w:rsidRPr="00000000">
              <w:rPr>
                <w:rtl w:val="0"/>
              </w:rPr>
            </w:r>
          </w:p>
        </w:tc>
      </w:tr>
      <w:tr>
        <w:trPr>
          <w:cantSplit w:val="1"/>
          <w:trHeight w:val="125" w:hRule="atLeast"/>
          <w:tblHeader w:val="0"/>
        </w:trPr>
        <w:tc>
          <w:tcPr/>
          <w:p w:rsidR="00000000" w:rsidDel="00000000" w:rsidP="00000000" w:rsidRDefault="00000000" w:rsidRPr="00000000" w14:paraId="000003A2">
            <w:pPr>
              <w:rPr/>
            </w:pPr>
            <w:bookmarkStart w:colFirst="0" w:colLast="0" w:name="_heading=h.3tbugp1" w:id="45"/>
            <w:bookmarkEnd w:id="45"/>
            <w:r w:rsidDel="00000000" w:rsidR="00000000" w:rsidRPr="00000000">
              <w:rPr>
                <w:rtl w:val="0"/>
              </w:rPr>
              <w:t xml:space="preserve">MSG 8</w:t>
            </w:r>
          </w:p>
        </w:tc>
        <w:tc>
          <w:tcPr>
            <w:tcBorders>
              <w:left w:color="4f81bd" w:space="0" w:sz="8" w:val="single"/>
              <w:right w:color="4f81bd" w:space="0" w:sz="8" w:val="single"/>
            </w:tcBorders>
          </w:tcPr>
          <w:p w:rsidR="00000000" w:rsidDel="00000000" w:rsidP="00000000" w:rsidRDefault="00000000" w:rsidRPr="00000000" w14:paraId="000003A3">
            <w:pPr>
              <w:rPr/>
            </w:pPr>
            <w:r w:rsidDel="00000000" w:rsidR="00000000" w:rsidRPr="00000000">
              <w:rPr>
                <w:rtl w:val="0"/>
              </w:rPr>
              <w:t xml:space="preserve">"Do you wish to approve this Future &amp; Options Error?"</w:t>
            </w:r>
          </w:p>
        </w:tc>
        <w:tc>
          <w:tcPr/>
          <w:p w:rsidR="00000000" w:rsidDel="00000000" w:rsidP="00000000" w:rsidRDefault="00000000" w:rsidRPr="00000000" w14:paraId="000003A4">
            <w:pPr>
              <w:ind w:firstLine="0"/>
              <w:rPr/>
            </w:pPr>
            <w:r w:rsidDel="00000000" w:rsidR="00000000" w:rsidRPr="00000000">
              <w:rPr>
                <w:rtl w:val="0"/>
              </w:rPr>
              <w:t xml:space="preserve">OK/Cancel</w:t>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A5">
            <w:pPr>
              <w:rPr/>
            </w:pPr>
            <w:r w:rsidDel="00000000" w:rsidR="00000000" w:rsidRPr="00000000">
              <w:rPr>
                <w:rtl w:val="0"/>
              </w:rPr>
              <w:t xml:space="preserve">MSG 9</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3A6">
            <w:pPr>
              <w:rPr/>
            </w:pPr>
            <w:r w:rsidDel="00000000" w:rsidR="00000000" w:rsidRPr="00000000">
              <w:rPr>
                <w:rtl w:val="0"/>
              </w:rPr>
              <w:t xml:space="preserve">“Do you wish to reject this Future &amp; Options Error?”</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A7">
            <w:pPr>
              <w:ind w:firstLine="0"/>
              <w:rPr/>
            </w:pPr>
            <w:r w:rsidDel="00000000" w:rsidR="00000000" w:rsidRPr="00000000">
              <w:rPr>
                <w:rtl w:val="0"/>
              </w:rPr>
              <w:t xml:space="preserve">OK/Cancel</w:t>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A8">
            <w:pPr>
              <w:rPr/>
            </w:pPr>
            <w:r w:rsidDel="00000000" w:rsidR="00000000" w:rsidRPr="00000000">
              <w:rPr>
                <w:rtl w:val="0"/>
              </w:rPr>
              <w:t xml:space="preserve">MSG 10</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3A9">
            <w:pPr>
              <w:rPr/>
            </w:pPr>
            <w:r w:rsidDel="00000000" w:rsidR="00000000" w:rsidRPr="00000000">
              <w:rPr>
                <w:rtl w:val="0"/>
              </w:rPr>
              <w:t xml:space="preserve">“Cannot find any names.  Please contact the database administrator."</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AA">
            <w:pPr>
              <w:rPr/>
            </w:pPr>
            <w:r w:rsidDel="00000000" w:rsidR="00000000" w:rsidRPr="00000000">
              <w:rPr>
                <w:rtl w:val="0"/>
              </w:rPr>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AB">
            <w:pPr>
              <w:rPr/>
            </w:pPr>
            <w:r w:rsidDel="00000000" w:rsidR="00000000" w:rsidRPr="00000000">
              <w:rPr>
                <w:rtl w:val="0"/>
              </w:rPr>
              <w:t xml:space="preserve">MSG 11</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3AC">
            <w:pPr>
              <w:rPr/>
            </w:pPr>
            <w:r w:rsidDel="00000000" w:rsidR="00000000" w:rsidRPr="00000000">
              <w:rPr>
                <w:rtl w:val="0"/>
              </w:rPr>
              <w:t xml:space="preserve">“You must enter a two letter country code.”</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AD">
            <w:pPr>
              <w:rPr/>
            </w:pPr>
            <w:r w:rsidDel="00000000" w:rsidR="00000000" w:rsidRPr="00000000">
              <w:rPr>
                <w:rtl w:val="0"/>
              </w:rPr>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AE">
            <w:pPr>
              <w:rPr/>
            </w:pPr>
            <w:r w:rsidDel="00000000" w:rsidR="00000000" w:rsidRPr="00000000">
              <w:rPr>
                <w:rtl w:val="0"/>
              </w:rPr>
              <w:t xml:space="preserve">MSG 12</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3AF">
            <w:pPr>
              <w:rPr/>
            </w:pPr>
            <w:r w:rsidDel="00000000" w:rsidR="00000000" w:rsidRPr="00000000">
              <w:rPr>
                <w:rtl w:val="0"/>
              </w:rPr>
              <w:t xml:space="preserve">“There seems to be a problem with the Euro Rate for the current Market and Contract.  Please contact the database administrator.”</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B0">
            <w:pPr>
              <w:rPr/>
            </w:pPr>
            <w:r w:rsidDel="00000000" w:rsidR="00000000" w:rsidRPr="00000000">
              <w:rPr>
                <w:rtl w:val="0"/>
              </w:rPr>
            </w:r>
          </w:p>
        </w:tc>
      </w:tr>
      <w:tr>
        <w:trPr>
          <w:cantSplit w:val="1"/>
          <w:trHeight w:val="125"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3B1">
            <w:pPr>
              <w:rPr/>
            </w:pPr>
            <w:r w:rsidDel="00000000" w:rsidR="00000000" w:rsidRPr="00000000">
              <w:rPr>
                <w:rtl w:val="0"/>
              </w:rPr>
              <w:t xml:space="preserve">MSG 13</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3B2">
            <w:pPr>
              <w:rPr/>
            </w:pPr>
            <w:r w:rsidDel="00000000" w:rsidR="00000000" w:rsidRPr="00000000">
              <w:rPr>
                <w:rtl w:val="0"/>
              </w:rPr>
              <w:t xml:space="preserve">“Please select an Employee!”</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3B3">
            <w:pPr>
              <w:rPr/>
            </w:pPr>
            <w:r w:rsidDel="00000000" w:rsidR="00000000" w:rsidRPr="00000000">
              <w:rPr>
                <w:rtl w:val="0"/>
              </w:rPr>
            </w:r>
          </w:p>
        </w:tc>
      </w:tr>
    </w:tbl>
    <w:p w:rsidR="00000000" w:rsidDel="00000000" w:rsidP="00000000" w:rsidRDefault="00000000" w:rsidRPr="00000000" w14:paraId="000003B4">
      <w:pPr>
        <w:pStyle w:val="Heading2"/>
        <w:rPr/>
      </w:pPr>
      <w:bookmarkStart w:colFirst="0" w:colLast="0" w:name="_heading=h.28h4qwu" w:id="46"/>
      <w:bookmarkEnd w:id="46"/>
      <w:r w:rsidDel="00000000" w:rsidR="00000000" w:rsidRPr="00000000">
        <w:rPr>
          <w:rtl w:val="0"/>
        </w:rPr>
        <w:t xml:space="preserve">Issues List</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3B7">
      <w:pPr>
        <w:rPr/>
      </w:pPr>
      <w:r w:rsidDel="00000000" w:rsidR="00000000" w:rsidRPr="00000000">
        <w:rPr>
          <w:rtl w:val="0"/>
        </w:rPr>
      </w:r>
    </w:p>
    <w:sectPr>
      <w:headerReference r:id="rId13" w:type="default"/>
      <w:footerReference r:id="rId14" w:type="default"/>
      <w:pgSz w:h="16840" w:w="11900" w:orient="portrait"/>
      <w:pgMar w:bottom="1134" w:top="1134" w:left="1134" w:right="1134" w:header="1089"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9">
    <w:pPr>
      <w:keepNext w:val="0"/>
      <w:keepLines w:val="0"/>
      <w:pageBreakBefore w:val="0"/>
      <w:widowControl w:val="1"/>
      <w:pBdr>
        <w:top w:color="000000" w:space="1" w:sz="8"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Requirements Specification, Version 0.7.0</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Prepared by Trinh-Dong Nguyen</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modified on 10/09/21 1:00:00 PM</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4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8">
    <w:pPr>
      <w:keepNext w:val="0"/>
      <w:keepLines w:val="0"/>
      <w:pageBreakBefore w:val="0"/>
      <w:widowControl w:val="1"/>
      <w:pBdr>
        <w:top w:space="0" w:sz="0" w:val="nil"/>
        <w:left w:space="0" w:sz="0" w:val="nil"/>
        <w:bottom w:color="000000" w:space="1" w:sz="8" w:val="single"/>
        <w:right w:space="0" w:sz="0" w:val="nil"/>
        <w:between w:space="0" w:sz="0" w:val="nil"/>
      </w:pBdr>
      <w:shd w:fill="auto" w:val="clear"/>
      <w:tabs>
        <w:tab w:val="center" w:leader="none" w:pos="4320"/>
        <w:tab w:val="right" w:leader="none" w:pos="8640"/>
      </w:tabs>
      <w:spacing w:after="160" w:before="0" w:line="259" w:lineRule="auto"/>
      <w:ind w:left="0" w:right="0" w:firstLine="4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656" w:hanging="360.00000000000006"/>
      </w:pPr>
      <w:rPr>
        <w:rFonts w:ascii="Noto Sans Symbols" w:cs="Noto Sans Symbols" w:eastAsia="Noto Sans Symbols" w:hAnsi="Noto Sans Symbols"/>
      </w:rPr>
    </w:lvl>
    <w:lvl w:ilvl="1">
      <w:start w:val="1"/>
      <w:numFmt w:val="bullet"/>
      <w:lvlText w:val="o"/>
      <w:lvlJc w:val="left"/>
      <w:pPr>
        <w:ind w:left="1376" w:hanging="360"/>
      </w:pPr>
      <w:rPr>
        <w:rFonts w:ascii="Courier New" w:cs="Courier New" w:eastAsia="Courier New" w:hAnsi="Courier New"/>
      </w:rPr>
    </w:lvl>
    <w:lvl w:ilvl="2">
      <w:start w:val="1"/>
      <w:numFmt w:val="bullet"/>
      <w:lvlText w:val="▪"/>
      <w:lvlJc w:val="left"/>
      <w:pPr>
        <w:ind w:left="2096" w:hanging="360"/>
      </w:pPr>
      <w:rPr>
        <w:rFonts w:ascii="Noto Sans Symbols" w:cs="Noto Sans Symbols" w:eastAsia="Noto Sans Symbols" w:hAnsi="Noto Sans Symbols"/>
      </w:rPr>
    </w:lvl>
    <w:lvl w:ilvl="3">
      <w:start w:val="1"/>
      <w:numFmt w:val="bullet"/>
      <w:lvlText w:val="●"/>
      <w:lvlJc w:val="left"/>
      <w:pPr>
        <w:ind w:left="2816" w:hanging="360"/>
      </w:pPr>
      <w:rPr>
        <w:rFonts w:ascii="Noto Sans Symbols" w:cs="Noto Sans Symbols" w:eastAsia="Noto Sans Symbols" w:hAnsi="Noto Sans Symbols"/>
      </w:rPr>
    </w:lvl>
    <w:lvl w:ilvl="4">
      <w:start w:val="1"/>
      <w:numFmt w:val="bullet"/>
      <w:lvlText w:val="o"/>
      <w:lvlJc w:val="left"/>
      <w:pPr>
        <w:ind w:left="3536" w:hanging="360"/>
      </w:pPr>
      <w:rPr>
        <w:rFonts w:ascii="Courier New" w:cs="Courier New" w:eastAsia="Courier New" w:hAnsi="Courier New"/>
      </w:rPr>
    </w:lvl>
    <w:lvl w:ilvl="5">
      <w:start w:val="1"/>
      <w:numFmt w:val="bullet"/>
      <w:lvlText w:val="▪"/>
      <w:lvlJc w:val="left"/>
      <w:pPr>
        <w:ind w:left="4256" w:hanging="360"/>
      </w:pPr>
      <w:rPr>
        <w:rFonts w:ascii="Noto Sans Symbols" w:cs="Noto Sans Symbols" w:eastAsia="Noto Sans Symbols" w:hAnsi="Noto Sans Symbols"/>
      </w:rPr>
    </w:lvl>
    <w:lvl w:ilvl="6">
      <w:start w:val="1"/>
      <w:numFmt w:val="bullet"/>
      <w:lvlText w:val="●"/>
      <w:lvlJc w:val="left"/>
      <w:pPr>
        <w:ind w:left="4976" w:hanging="360"/>
      </w:pPr>
      <w:rPr>
        <w:rFonts w:ascii="Noto Sans Symbols" w:cs="Noto Sans Symbols" w:eastAsia="Noto Sans Symbols" w:hAnsi="Noto Sans Symbols"/>
      </w:rPr>
    </w:lvl>
    <w:lvl w:ilvl="7">
      <w:start w:val="1"/>
      <w:numFmt w:val="bullet"/>
      <w:lvlText w:val="o"/>
      <w:lvlJc w:val="left"/>
      <w:pPr>
        <w:ind w:left="5696" w:hanging="360"/>
      </w:pPr>
      <w:rPr>
        <w:rFonts w:ascii="Courier New" w:cs="Courier New" w:eastAsia="Courier New" w:hAnsi="Courier New"/>
      </w:rPr>
    </w:lvl>
    <w:lvl w:ilvl="8">
      <w:start w:val="1"/>
      <w:numFmt w:val="bullet"/>
      <w:lvlText w:val="▪"/>
      <w:lvlJc w:val="left"/>
      <w:pPr>
        <w:ind w:left="6416"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107" w:hanging="360"/>
      </w:pPr>
      <w:rPr>
        <w:rFonts w:ascii="Noto Sans Symbols" w:cs="Noto Sans Symbols" w:eastAsia="Noto Sans Symbols" w:hAnsi="Noto Sans Symbols"/>
      </w:rPr>
    </w:lvl>
    <w:lvl w:ilvl="1">
      <w:start w:val="1"/>
      <w:numFmt w:val="bullet"/>
      <w:lvlText w:val="o"/>
      <w:lvlJc w:val="left"/>
      <w:pPr>
        <w:ind w:left="1827" w:hanging="360"/>
      </w:pPr>
      <w:rPr>
        <w:rFonts w:ascii="Courier New" w:cs="Courier New" w:eastAsia="Courier New" w:hAnsi="Courier New"/>
      </w:rPr>
    </w:lvl>
    <w:lvl w:ilvl="2">
      <w:start w:val="1"/>
      <w:numFmt w:val="bullet"/>
      <w:lvlText w:val="▪"/>
      <w:lvlJc w:val="left"/>
      <w:pPr>
        <w:ind w:left="2547" w:hanging="360"/>
      </w:pPr>
      <w:rPr>
        <w:rFonts w:ascii="Noto Sans Symbols" w:cs="Noto Sans Symbols" w:eastAsia="Noto Sans Symbols" w:hAnsi="Noto Sans Symbols"/>
      </w:rPr>
    </w:lvl>
    <w:lvl w:ilvl="3">
      <w:start w:val="1"/>
      <w:numFmt w:val="bullet"/>
      <w:lvlText w:val="●"/>
      <w:lvlJc w:val="left"/>
      <w:pPr>
        <w:ind w:left="3267" w:hanging="360"/>
      </w:pPr>
      <w:rPr>
        <w:rFonts w:ascii="Noto Sans Symbols" w:cs="Noto Sans Symbols" w:eastAsia="Noto Sans Symbols" w:hAnsi="Noto Sans Symbols"/>
      </w:rPr>
    </w:lvl>
    <w:lvl w:ilvl="4">
      <w:start w:val="1"/>
      <w:numFmt w:val="bullet"/>
      <w:lvlText w:val="o"/>
      <w:lvlJc w:val="left"/>
      <w:pPr>
        <w:ind w:left="3987" w:hanging="360"/>
      </w:pPr>
      <w:rPr>
        <w:rFonts w:ascii="Courier New" w:cs="Courier New" w:eastAsia="Courier New" w:hAnsi="Courier New"/>
      </w:rPr>
    </w:lvl>
    <w:lvl w:ilvl="5">
      <w:start w:val="1"/>
      <w:numFmt w:val="bullet"/>
      <w:lvlText w:val="▪"/>
      <w:lvlJc w:val="left"/>
      <w:pPr>
        <w:ind w:left="4707" w:hanging="360"/>
      </w:pPr>
      <w:rPr>
        <w:rFonts w:ascii="Noto Sans Symbols" w:cs="Noto Sans Symbols" w:eastAsia="Noto Sans Symbols" w:hAnsi="Noto Sans Symbols"/>
      </w:rPr>
    </w:lvl>
    <w:lvl w:ilvl="6">
      <w:start w:val="1"/>
      <w:numFmt w:val="bullet"/>
      <w:lvlText w:val="●"/>
      <w:lvlJc w:val="left"/>
      <w:pPr>
        <w:ind w:left="5427" w:hanging="360"/>
      </w:pPr>
      <w:rPr>
        <w:rFonts w:ascii="Noto Sans Symbols" w:cs="Noto Sans Symbols" w:eastAsia="Noto Sans Symbols" w:hAnsi="Noto Sans Symbols"/>
      </w:rPr>
    </w:lvl>
    <w:lvl w:ilvl="7">
      <w:start w:val="1"/>
      <w:numFmt w:val="bullet"/>
      <w:lvlText w:val="o"/>
      <w:lvlJc w:val="left"/>
      <w:pPr>
        <w:ind w:left="6147" w:hanging="360"/>
      </w:pPr>
      <w:rPr>
        <w:rFonts w:ascii="Courier New" w:cs="Courier New" w:eastAsia="Courier New" w:hAnsi="Courier New"/>
      </w:rPr>
    </w:lvl>
    <w:lvl w:ilvl="8">
      <w:start w:val="1"/>
      <w:numFmt w:val="bullet"/>
      <w:lvlText w:val="▪"/>
      <w:lvlJc w:val="left"/>
      <w:pPr>
        <w:ind w:left="6867"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after="160" w:line="259" w:lineRule="auto"/>
        <w:ind w:firstLine="45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864" w:hanging="864"/>
    </w:pPr>
    <w:rPr>
      <w:b w:val="1"/>
      <w:color w:val="365f91"/>
      <w:sz w:val="22"/>
      <w:szCs w:val="22"/>
    </w:rPr>
  </w:style>
  <w:style w:type="paragraph" w:styleId="Heading5">
    <w:name w:val="heading 5"/>
    <w:basedOn w:val="Normal"/>
    <w:next w:val="Normal"/>
    <w:pPr>
      <w:spacing w:after="60" w:before="240" w:lineRule="auto"/>
      <w:ind w:left="1008" w:hanging="1008"/>
    </w:pPr>
    <w:rPr>
      <w:b w:val="1"/>
      <w:i w:val="1"/>
      <w:color w:val="008000"/>
      <w:sz w:val="18"/>
      <w:szCs w:val="18"/>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29.0" w:type="dxa"/>
        <w:left w:w="115.0" w:type="dxa"/>
        <w:bottom w:w="29.0" w:type="dxa"/>
        <w:right w:w="115.0" w:type="dxa"/>
      </w:tblCellMar>
    </w:tblPr>
  </w:style>
  <w:style w:type="table" w:styleId="Table4">
    <w:basedOn w:val="TableNormal"/>
    <w:tblPr>
      <w:tblStyleRowBandSize w:val="1"/>
      <w:tblStyleColBandSize w:val="1"/>
      <w:tblCellMar>
        <w:top w:w="29.0" w:type="dxa"/>
        <w:left w:w="115.0" w:type="dxa"/>
        <w:bottom w:w="29.0" w:type="dxa"/>
        <w:right w:w="115.0" w:type="dxa"/>
      </w:tblCellMar>
    </w:tblPr>
  </w:style>
  <w:style w:type="table" w:styleId="Table5">
    <w:basedOn w:val="TableNormal"/>
    <w:tblPr>
      <w:tblStyleRowBandSize w:val="1"/>
      <w:tblStyleColBandSize w:val="1"/>
      <w:tblCellMar>
        <w:top w:w="29.0" w:type="dxa"/>
        <w:left w:w="115.0" w:type="dxa"/>
        <w:bottom w:w="29.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29.0" w:type="dxa"/>
        <w:left w:w="115.0" w:type="dxa"/>
        <w:bottom w:w="29.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29.0" w:type="dxa"/>
        <w:left w:w="115.0" w:type="dxa"/>
        <w:bottom w:w="29.0" w:type="dxa"/>
        <w:right w:w="115.0" w:type="dxa"/>
      </w:tblCellMar>
    </w:tblPr>
  </w:style>
  <w:style w:type="table" w:styleId="Table15">
    <w:basedOn w:val="TableNormal"/>
    <w:tblPr>
      <w:tblStyleRowBandSize w:val="1"/>
      <w:tblStyleColBandSize w:val="1"/>
      <w:tblCellMar>
        <w:top w:w="29.0" w:type="dxa"/>
        <w:left w:w="115.0" w:type="dxa"/>
        <w:bottom w:w="29.0" w:type="dxa"/>
        <w:right w:w="115.0" w:type="dxa"/>
      </w:tblCellMar>
    </w:tblPr>
  </w:style>
  <w:style w:type="table" w:styleId="Table16">
    <w:basedOn w:val="TableNormal"/>
    <w:tblPr>
      <w:tblStyleRowBandSize w:val="1"/>
      <w:tblStyleColBandSize w:val="1"/>
      <w:tblCellMar>
        <w:top w:w="29.0" w:type="dxa"/>
        <w:left w:w="115.0" w:type="dxa"/>
        <w:bottom w:w="29.0" w:type="dxa"/>
        <w:right w:w="115.0" w:type="dxa"/>
      </w:tblCellMar>
    </w:tblPr>
  </w:style>
  <w:style w:type="table" w:styleId="Table17">
    <w:basedOn w:val="TableNormal"/>
    <w:tblPr>
      <w:tblStyleRowBandSize w:val="1"/>
      <w:tblStyleColBandSize w:val="1"/>
      <w:tblCellMar>
        <w:top w:w="29.0" w:type="dxa"/>
        <w:left w:w="115.0" w:type="dxa"/>
        <w:bottom w:w="29.0" w:type="dxa"/>
        <w:right w:w="115.0" w:type="dxa"/>
      </w:tblCellMar>
    </w:tblPr>
  </w:style>
  <w:style w:type="table" w:styleId="Table18">
    <w:basedOn w:val="TableNormal"/>
    <w:tblPr>
      <w:tblStyleRowBandSize w:val="1"/>
      <w:tblStyleColBandSize w:val="1"/>
      <w:tblCellMar>
        <w:top w:w="29.0" w:type="dxa"/>
        <w:left w:w="115.0" w:type="dxa"/>
        <w:bottom w:w="29.0" w:type="dxa"/>
        <w:right w:w="115.0" w:type="dxa"/>
      </w:tblCellMar>
    </w:tblPr>
  </w:style>
  <w:style w:type="table" w:styleId="Table19">
    <w:basedOn w:val="TableNormal"/>
    <w:tblPr>
      <w:tblStyleRowBandSize w:val="1"/>
      <w:tblStyleColBandSize w:val="1"/>
      <w:tblCellMar>
        <w:top w:w="29.0" w:type="dxa"/>
        <w:left w:w="115.0" w:type="dxa"/>
        <w:bottom w:w="29.0" w:type="dxa"/>
        <w:right w:w="115.0" w:type="dxa"/>
      </w:tblCellMar>
    </w:tblPr>
  </w:style>
  <w:style w:type="table" w:styleId="Table20">
    <w:basedOn w:val="TableNormal"/>
    <w:tblPr>
      <w:tblStyleRowBandSize w:val="1"/>
      <w:tblStyleColBandSize w:val="1"/>
      <w:tblCellMar>
        <w:top w:w="29.0" w:type="dxa"/>
        <w:left w:w="115.0" w:type="dxa"/>
        <w:bottom w:w="29.0" w:type="dxa"/>
        <w:right w:w="115.0" w:type="dxa"/>
      </w:tblCellMar>
    </w:tblPr>
  </w:style>
  <w:style w:type="table" w:styleId="Table21">
    <w:basedOn w:val="TableNormal"/>
    <w:tblPr>
      <w:tblStyleRowBandSize w:val="1"/>
      <w:tblStyleColBandSize w:val="1"/>
      <w:tblCellMar>
        <w:top w:w="29.0" w:type="dxa"/>
        <w:left w:w="115.0" w:type="dxa"/>
        <w:bottom w:w="29.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mdmQr3JP5SfKnEMGH9fIfcmsdw==">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